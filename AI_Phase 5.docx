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1FCA" w14:textId="77777777" w:rsidR="000E4FC6" w:rsidRDefault="000E4FC6" w:rsidP="003F2335">
      <w:pPr>
        <w:rPr>
          <w:rFonts w:ascii="Arial" w:eastAsia="Times New Roman" w:hAnsi="Arial" w:cs="Arial"/>
          <w:sz w:val="33"/>
          <w:szCs w:val="33"/>
          <w:shd w:val="clear" w:color="auto" w:fill="FFFFFF"/>
        </w:rPr>
      </w:pPr>
    </w:p>
    <w:p w14:paraId="06862689" w14:textId="77777777" w:rsidR="00DD2107" w:rsidRPr="00D43154" w:rsidRDefault="00DD2107" w:rsidP="00BC175B">
      <w:pPr>
        <w:rPr>
          <w:b/>
          <w:bCs/>
          <w:sz w:val="40"/>
          <w:szCs w:val="40"/>
        </w:rPr>
      </w:pPr>
      <w:r>
        <w:rPr>
          <w:b/>
          <w:bCs/>
          <w:sz w:val="40"/>
          <w:szCs w:val="40"/>
        </w:rPr>
        <w:t xml:space="preserve">                      </w:t>
      </w:r>
      <w:r w:rsidRPr="00D43154">
        <w:rPr>
          <w:b/>
          <w:bCs/>
          <w:sz w:val="40"/>
          <w:szCs w:val="40"/>
        </w:rPr>
        <w:t>NAANMUDHALVAN-IBM SKILL</w:t>
      </w:r>
    </w:p>
    <w:p w14:paraId="6380FDB4" w14:textId="77777777" w:rsidR="00DD2107" w:rsidRDefault="00DD2107" w:rsidP="00BC175B">
      <w:pPr>
        <w:rPr>
          <w:b/>
          <w:bCs/>
          <w:sz w:val="32"/>
          <w:szCs w:val="32"/>
        </w:rPr>
      </w:pPr>
      <w:r>
        <w:t xml:space="preserve">                                                    </w:t>
      </w:r>
      <w:r>
        <w:rPr>
          <w:b/>
          <w:bCs/>
          <w:sz w:val="32"/>
          <w:szCs w:val="32"/>
        </w:rPr>
        <w:t xml:space="preserve">ARTIFICIAL INTELLIGENCE </w:t>
      </w:r>
    </w:p>
    <w:p w14:paraId="6691DB79" w14:textId="77777777" w:rsidR="00DD2107" w:rsidRPr="00D43154" w:rsidRDefault="00DD2107" w:rsidP="00BC175B">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049D9F2E" w14:textId="77777777" w:rsidR="00DD2107" w:rsidRPr="00A5157A" w:rsidRDefault="00DD2107" w:rsidP="00BC175B">
      <w:pPr>
        <w:rPr>
          <w:b/>
          <w:bCs/>
          <w:sz w:val="32"/>
          <w:szCs w:val="32"/>
        </w:rPr>
      </w:pPr>
      <w:r>
        <w:t xml:space="preserve">           </w:t>
      </w:r>
      <w:r w:rsidRPr="00A5157A">
        <w:rPr>
          <w:b/>
          <w:bCs/>
          <w:sz w:val="32"/>
          <w:szCs w:val="32"/>
        </w:rPr>
        <w:t xml:space="preserve">   Project Title: Earthquake Prediction model using python.</w:t>
      </w:r>
    </w:p>
    <w:p w14:paraId="2DF0629B" w14:textId="2D56BF21" w:rsidR="00DD2107" w:rsidRDefault="00DD2107" w:rsidP="00BC175B">
      <w:pPr>
        <w:rPr>
          <w:b/>
          <w:bCs/>
          <w:sz w:val="28"/>
          <w:szCs w:val="28"/>
        </w:rPr>
      </w:pPr>
      <w:r>
        <w:t xml:space="preserve">                                                         </w:t>
      </w:r>
      <w:r w:rsidRPr="007C1A99">
        <w:rPr>
          <w:b/>
          <w:bCs/>
          <w:sz w:val="28"/>
          <w:szCs w:val="28"/>
        </w:rPr>
        <w:t xml:space="preserve">     Phase </w:t>
      </w:r>
      <w:r w:rsidR="000D5F2D">
        <w:rPr>
          <w:b/>
          <w:bCs/>
          <w:sz w:val="28"/>
          <w:szCs w:val="28"/>
        </w:rPr>
        <w:t>V -</w:t>
      </w:r>
      <w:r w:rsidRPr="007C1A99">
        <w:rPr>
          <w:b/>
          <w:bCs/>
          <w:sz w:val="28"/>
          <w:szCs w:val="28"/>
        </w:rPr>
        <w:t xml:space="preserve">Submission </w:t>
      </w:r>
    </w:p>
    <w:p w14:paraId="7A03A54E" w14:textId="77777777" w:rsidR="00DD2107" w:rsidRPr="007C1A99" w:rsidRDefault="00DD2107" w:rsidP="00BC175B">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DD2107" w14:paraId="1D27A7F0" w14:textId="77777777" w:rsidTr="00BC175B">
        <w:trPr>
          <w:trHeight w:val="1914"/>
        </w:trPr>
        <w:tc>
          <w:tcPr>
            <w:tcW w:w="1751" w:type="dxa"/>
          </w:tcPr>
          <w:p w14:paraId="78E988BC" w14:textId="77777777" w:rsidR="00DD2107" w:rsidRDefault="00DD2107" w:rsidP="00BC175B">
            <w:r>
              <w:t>S.No</w:t>
            </w:r>
          </w:p>
        </w:tc>
        <w:tc>
          <w:tcPr>
            <w:tcW w:w="2606" w:type="dxa"/>
          </w:tcPr>
          <w:p w14:paraId="322F879D" w14:textId="77777777" w:rsidR="00DD2107" w:rsidRDefault="00DD2107" w:rsidP="00BC175B">
            <w:r>
              <w:t>Group Members</w:t>
            </w:r>
          </w:p>
          <w:p w14:paraId="64725A7D" w14:textId="77777777" w:rsidR="00DD2107" w:rsidRDefault="00DD2107" w:rsidP="00BC175B">
            <w:r>
              <w:t xml:space="preserve">Name </w:t>
            </w:r>
          </w:p>
        </w:tc>
        <w:tc>
          <w:tcPr>
            <w:tcW w:w="2971" w:type="dxa"/>
          </w:tcPr>
          <w:p w14:paraId="1206600E" w14:textId="77777777" w:rsidR="00DD2107" w:rsidRDefault="00DD2107" w:rsidP="00BC175B">
            <w:r w:rsidRPr="005974DE">
              <w:rPr>
                <w:b/>
                <w:bCs/>
              </w:rPr>
              <w:t>Naan Mudhalvan</w:t>
            </w:r>
            <w:r>
              <w:t xml:space="preserve"> ID</w:t>
            </w:r>
          </w:p>
        </w:tc>
        <w:tc>
          <w:tcPr>
            <w:tcW w:w="1755" w:type="dxa"/>
          </w:tcPr>
          <w:p w14:paraId="199FA91E" w14:textId="77777777" w:rsidR="00DD2107" w:rsidRDefault="00DD2107" w:rsidP="00BC175B">
            <w:r>
              <w:t>Email ID</w:t>
            </w:r>
          </w:p>
        </w:tc>
      </w:tr>
      <w:tr w:rsidR="00DD2107" w14:paraId="31B83B26" w14:textId="77777777" w:rsidTr="00BC175B">
        <w:trPr>
          <w:trHeight w:val="637"/>
        </w:trPr>
        <w:tc>
          <w:tcPr>
            <w:tcW w:w="1751" w:type="dxa"/>
          </w:tcPr>
          <w:p w14:paraId="156252F8" w14:textId="77777777" w:rsidR="00DD2107" w:rsidRDefault="00DD2107" w:rsidP="00BC175B">
            <w:r>
              <w:t>1</w:t>
            </w:r>
          </w:p>
        </w:tc>
        <w:tc>
          <w:tcPr>
            <w:tcW w:w="2606" w:type="dxa"/>
          </w:tcPr>
          <w:p w14:paraId="7815B115" w14:textId="77777777" w:rsidR="00DD2107" w:rsidRDefault="00DD2107" w:rsidP="00BC175B">
            <w:r>
              <w:t>S Abirami</w:t>
            </w:r>
          </w:p>
        </w:tc>
        <w:tc>
          <w:tcPr>
            <w:tcW w:w="2971" w:type="dxa"/>
          </w:tcPr>
          <w:p w14:paraId="73376D49" w14:textId="77777777" w:rsidR="00DD2107" w:rsidRDefault="00DD2107" w:rsidP="00BC175B">
            <w:r>
              <w:t>au820321106001</w:t>
            </w:r>
          </w:p>
        </w:tc>
        <w:tc>
          <w:tcPr>
            <w:tcW w:w="1755" w:type="dxa"/>
          </w:tcPr>
          <w:p w14:paraId="306870B2" w14:textId="77777777" w:rsidR="00DD2107" w:rsidRDefault="00DD2107" w:rsidP="00BC175B">
            <w:r>
              <w:t>veeravelabirami@gmail.com</w:t>
            </w:r>
          </w:p>
        </w:tc>
      </w:tr>
      <w:tr w:rsidR="00DD2107" w14:paraId="025F5AB5" w14:textId="77777777" w:rsidTr="00BC175B">
        <w:trPr>
          <w:trHeight w:val="637"/>
        </w:trPr>
        <w:tc>
          <w:tcPr>
            <w:tcW w:w="1751" w:type="dxa"/>
          </w:tcPr>
          <w:p w14:paraId="03C1FC85" w14:textId="77777777" w:rsidR="00DD2107" w:rsidRDefault="00DD2107" w:rsidP="00BC175B">
            <w:r>
              <w:t>2</w:t>
            </w:r>
          </w:p>
        </w:tc>
        <w:tc>
          <w:tcPr>
            <w:tcW w:w="2606" w:type="dxa"/>
          </w:tcPr>
          <w:p w14:paraId="44013A61" w14:textId="77777777" w:rsidR="00DD2107" w:rsidRDefault="00DD2107" w:rsidP="00BC175B">
            <w:r>
              <w:t>M.Kalaimathi</w:t>
            </w:r>
          </w:p>
        </w:tc>
        <w:tc>
          <w:tcPr>
            <w:tcW w:w="2971" w:type="dxa"/>
          </w:tcPr>
          <w:p w14:paraId="7E2980B0" w14:textId="77777777" w:rsidR="00DD2107" w:rsidRDefault="00DD2107" w:rsidP="00BC175B">
            <w:r>
              <w:t>au820321106019</w:t>
            </w:r>
          </w:p>
        </w:tc>
        <w:tc>
          <w:tcPr>
            <w:tcW w:w="1755" w:type="dxa"/>
          </w:tcPr>
          <w:p w14:paraId="193ADDE5" w14:textId="77777777" w:rsidR="00DD2107" w:rsidRDefault="00DD2107" w:rsidP="00BC175B">
            <w:r w:rsidRPr="00A33264">
              <w:t>muhilvanangu@gmail.com</w:t>
            </w:r>
          </w:p>
        </w:tc>
      </w:tr>
      <w:tr w:rsidR="00DD2107" w14:paraId="35CCE678" w14:textId="77777777" w:rsidTr="00BC175B">
        <w:trPr>
          <w:trHeight w:val="616"/>
        </w:trPr>
        <w:tc>
          <w:tcPr>
            <w:tcW w:w="1751" w:type="dxa"/>
          </w:tcPr>
          <w:p w14:paraId="1F27944B" w14:textId="77777777" w:rsidR="00DD2107" w:rsidRDefault="00DD2107" w:rsidP="00BC175B">
            <w:r>
              <w:t>3</w:t>
            </w:r>
          </w:p>
        </w:tc>
        <w:tc>
          <w:tcPr>
            <w:tcW w:w="2606" w:type="dxa"/>
          </w:tcPr>
          <w:p w14:paraId="4C70C01D" w14:textId="77777777" w:rsidR="00DD2107" w:rsidRDefault="00DD2107" w:rsidP="00BC175B">
            <w:r>
              <w:t>S.Amirtha</w:t>
            </w:r>
          </w:p>
        </w:tc>
        <w:tc>
          <w:tcPr>
            <w:tcW w:w="2971" w:type="dxa"/>
          </w:tcPr>
          <w:p w14:paraId="1C86F23A" w14:textId="77777777" w:rsidR="00DD2107" w:rsidRDefault="00DD2107" w:rsidP="00BC175B">
            <w:r>
              <w:t>au820321106006</w:t>
            </w:r>
          </w:p>
        </w:tc>
        <w:tc>
          <w:tcPr>
            <w:tcW w:w="1755" w:type="dxa"/>
          </w:tcPr>
          <w:p w14:paraId="00075ECF" w14:textId="77777777" w:rsidR="00DD2107" w:rsidRDefault="00DD2107" w:rsidP="00BC175B">
            <w:r w:rsidRPr="006E2FFF">
              <w:t>amirthasaravanakumar04@gmail.com</w:t>
            </w:r>
          </w:p>
        </w:tc>
      </w:tr>
      <w:tr w:rsidR="00DD2107" w14:paraId="27EF5A6A" w14:textId="77777777" w:rsidTr="00BC175B">
        <w:trPr>
          <w:trHeight w:val="637"/>
        </w:trPr>
        <w:tc>
          <w:tcPr>
            <w:tcW w:w="1751" w:type="dxa"/>
          </w:tcPr>
          <w:p w14:paraId="10B25713" w14:textId="77777777" w:rsidR="00DD2107" w:rsidRDefault="00DD2107" w:rsidP="00BC175B">
            <w:r>
              <w:t>4</w:t>
            </w:r>
          </w:p>
        </w:tc>
        <w:tc>
          <w:tcPr>
            <w:tcW w:w="2606" w:type="dxa"/>
          </w:tcPr>
          <w:p w14:paraId="24C32DF9" w14:textId="77777777" w:rsidR="00DD2107" w:rsidRDefault="00DD2107" w:rsidP="00BC175B">
            <w:r>
              <w:t>S.Aishwarya</w:t>
            </w:r>
          </w:p>
        </w:tc>
        <w:tc>
          <w:tcPr>
            <w:tcW w:w="2971" w:type="dxa"/>
          </w:tcPr>
          <w:p w14:paraId="6EC77A87" w14:textId="77777777" w:rsidR="00DD2107" w:rsidRDefault="00DD2107" w:rsidP="00BC175B">
            <w:r>
              <w:t>au820321106003</w:t>
            </w:r>
          </w:p>
        </w:tc>
        <w:tc>
          <w:tcPr>
            <w:tcW w:w="1755" w:type="dxa"/>
          </w:tcPr>
          <w:p w14:paraId="75B47B69" w14:textId="77777777" w:rsidR="00DD2107" w:rsidRDefault="00DD2107" w:rsidP="00BC175B">
            <w:r w:rsidRPr="001D1972">
              <w:t>aishwaryasivakumar12112003@gmail.com</w:t>
            </w:r>
          </w:p>
        </w:tc>
      </w:tr>
      <w:tr w:rsidR="00DD2107" w14:paraId="54B258C8" w14:textId="77777777" w:rsidTr="00BC175B">
        <w:trPr>
          <w:trHeight w:val="637"/>
        </w:trPr>
        <w:tc>
          <w:tcPr>
            <w:tcW w:w="1751" w:type="dxa"/>
          </w:tcPr>
          <w:p w14:paraId="246C644F" w14:textId="77777777" w:rsidR="00DD2107" w:rsidRDefault="00DD2107" w:rsidP="00BC175B">
            <w:r>
              <w:t>5</w:t>
            </w:r>
          </w:p>
        </w:tc>
        <w:tc>
          <w:tcPr>
            <w:tcW w:w="2606" w:type="dxa"/>
          </w:tcPr>
          <w:p w14:paraId="6D50EF55" w14:textId="77777777" w:rsidR="00DD2107" w:rsidRDefault="00DD2107" w:rsidP="00BC175B">
            <w:r>
              <w:t>P.Bavadharani</w:t>
            </w:r>
          </w:p>
        </w:tc>
        <w:tc>
          <w:tcPr>
            <w:tcW w:w="2971" w:type="dxa"/>
          </w:tcPr>
          <w:p w14:paraId="54FA7867" w14:textId="77777777" w:rsidR="00DD2107" w:rsidRDefault="00DD2107" w:rsidP="00BC175B">
            <w:r>
              <w:t>au820321106010</w:t>
            </w:r>
          </w:p>
        </w:tc>
        <w:tc>
          <w:tcPr>
            <w:tcW w:w="1755" w:type="dxa"/>
          </w:tcPr>
          <w:p w14:paraId="27E9F03F" w14:textId="77777777" w:rsidR="00DD2107" w:rsidRDefault="00DD2107" w:rsidP="00BC175B">
            <w:r w:rsidRPr="002446C4">
              <w:t>dharanibava89@gmail.com</w:t>
            </w:r>
          </w:p>
        </w:tc>
      </w:tr>
      <w:tr w:rsidR="00DD2107" w14:paraId="602FC6BB" w14:textId="77777777" w:rsidTr="00BC175B">
        <w:trPr>
          <w:trHeight w:val="637"/>
        </w:trPr>
        <w:tc>
          <w:tcPr>
            <w:tcW w:w="1751" w:type="dxa"/>
          </w:tcPr>
          <w:p w14:paraId="5904DDD3" w14:textId="77777777" w:rsidR="00DD2107" w:rsidRDefault="00DD2107" w:rsidP="00BC175B">
            <w:r>
              <w:t>6.</w:t>
            </w:r>
          </w:p>
        </w:tc>
        <w:tc>
          <w:tcPr>
            <w:tcW w:w="2606" w:type="dxa"/>
          </w:tcPr>
          <w:p w14:paraId="2ABEDA72" w14:textId="77777777" w:rsidR="00DD2107" w:rsidRDefault="00DD2107" w:rsidP="00BC175B">
            <w:r>
              <w:t>B.Gnanasri</w:t>
            </w:r>
          </w:p>
        </w:tc>
        <w:tc>
          <w:tcPr>
            <w:tcW w:w="2971" w:type="dxa"/>
          </w:tcPr>
          <w:p w14:paraId="76CF0560" w14:textId="77777777" w:rsidR="00DD2107" w:rsidRDefault="00DD2107" w:rsidP="00BC175B">
            <w:r>
              <w:t>au820321106014</w:t>
            </w:r>
          </w:p>
        </w:tc>
        <w:tc>
          <w:tcPr>
            <w:tcW w:w="1755" w:type="dxa"/>
          </w:tcPr>
          <w:p w14:paraId="7F0E3C64" w14:textId="77777777" w:rsidR="00DD2107" w:rsidRDefault="00DD2107" w:rsidP="00BC175B">
            <w:r w:rsidRPr="00B37C8D">
              <w:t>gnanasribaskar23@gmail.com</w:t>
            </w:r>
          </w:p>
        </w:tc>
      </w:tr>
    </w:tbl>
    <w:p w14:paraId="2654C39F" w14:textId="1BC02ECF" w:rsidR="000E4FC6" w:rsidRPr="00EB0C1D" w:rsidRDefault="00DD2107" w:rsidP="003F2335">
      <w:r>
        <w:t xml:space="preserve">       </w:t>
      </w:r>
    </w:p>
    <w:p w14:paraId="3AF9F0CB" w14:textId="2C2F1C13" w:rsidR="003F2335" w:rsidRDefault="00073BA8" w:rsidP="003F2335">
      <w:pPr>
        <w:rPr>
          <w:rFonts w:ascii="Arial" w:hAnsi="Arial" w:cs="Arial"/>
          <w:sz w:val="33"/>
          <w:szCs w:val="33"/>
        </w:rPr>
      </w:pPr>
      <w:r>
        <w:rPr>
          <w:rFonts w:ascii="Arial" w:eastAsia="Times New Roman" w:hAnsi="Arial" w:cs="Arial"/>
          <w:sz w:val="33"/>
          <w:szCs w:val="33"/>
          <w:shd w:val="clear" w:color="auto" w:fill="FFFFFF"/>
        </w:rPr>
        <w:t xml:space="preserve"> </w:t>
      </w:r>
      <w:r w:rsidR="006867BA" w:rsidRPr="006867BA">
        <w:rPr>
          <w:rFonts w:ascii="Arial" w:eastAsia="Times New Roman" w:hAnsi="Arial" w:cs="Arial"/>
          <w:color w:val="C45911" w:themeColor="accent2" w:themeShade="BF"/>
          <w:sz w:val="33"/>
          <w:szCs w:val="33"/>
          <w:shd w:val="clear" w:color="auto" w:fill="FFFFFF"/>
        </w:rPr>
        <w:t>DESIGN</w:t>
      </w:r>
    </w:p>
    <w:p w14:paraId="766FADCC" w14:textId="54BE16CF" w:rsidR="00A36C13" w:rsidRPr="006867BA" w:rsidRDefault="005A249B">
      <w:pPr>
        <w:rPr>
          <w:rFonts w:ascii="Arial" w:eastAsia="Times New Roman" w:hAnsi="Arial" w:cs="Arial"/>
          <w:sz w:val="36"/>
          <w:szCs w:val="36"/>
          <w:shd w:val="clear" w:color="auto" w:fill="FFFFFF"/>
        </w:rPr>
      </w:pPr>
      <w:r>
        <w:rPr>
          <w:rFonts w:ascii="Arial" w:eastAsia="Times New Roman" w:hAnsi="Arial" w:cs="Arial"/>
          <w:sz w:val="33"/>
          <w:szCs w:val="33"/>
          <w:shd w:val="clear" w:color="auto" w:fill="FFFFFF"/>
        </w:rPr>
        <w:t xml:space="preserve"> </w:t>
      </w:r>
      <w:r w:rsidRPr="006867BA">
        <w:rPr>
          <w:rFonts w:ascii="Arial" w:eastAsia="Times New Roman" w:hAnsi="Arial" w:cs="Arial"/>
          <w:sz w:val="36"/>
          <w:szCs w:val="36"/>
          <w:shd w:val="clear" w:color="auto" w:fill="FFFFFF"/>
        </w:rPr>
        <w:t xml:space="preserve">We </w:t>
      </w:r>
      <w:r w:rsidR="001E441C" w:rsidRPr="006867BA">
        <w:rPr>
          <w:rFonts w:ascii="Arial" w:eastAsia="Times New Roman" w:hAnsi="Arial" w:cs="Arial"/>
          <w:sz w:val="36"/>
          <w:szCs w:val="36"/>
          <w:shd w:val="clear" w:color="auto" w:fill="FFFFFF"/>
        </w:rPr>
        <w:t>will take you through how to create a model for the task of Earthquake Prediction using Machine Learning and the Python programming language. Predicting earthquakes is one of the great unsolved problems in the earth sciences.</w:t>
      </w:r>
    </w:p>
    <w:p w14:paraId="210764FB" w14:textId="0274261C" w:rsidR="00602962" w:rsidRPr="006867BA" w:rsidRDefault="00602962">
      <w:pPr>
        <w:rPr>
          <w:rFonts w:ascii="Arial" w:eastAsia="Times New Roman" w:hAnsi="Arial" w:cs="Arial"/>
          <w:sz w:val="36"/>
          <w:szCs w:val="36"/>
          <w:shd w:val="clear" w:color="auto" w:fill="FFFFFF"/>
        </w:rPr>
      </w:pPr>
      <w:r w:rsidRPr="006867BA">
        <w:rPr>
          <w:rFonts w:ascii="Arial" w:eastAsia="Times New Roman" w:hAnsi="Arial" w:cs="Arial"/>
          <w:sz w:val="36"/>
          <w:szCs w:val="36"/>
          <w:shd w:val="clear" w:color="auto" w:fill="FFFFFF"/>
        </w:rPr>
        <w:t xml:space="preserve">   With the increase in the use of technology, many seismic monitoring stations have increased, so we can use machine learning and other data-driven methods to predict earthquakes.</w:t>
      </w:r>
    </w:p>
    <w:p w14:paraId="3FC89A63" w14:textId="77777777" w:rsidR="00C45888" w:rsidRPr="006867BA" w:rsidRDefault="00C45888">
      <w:pPr>
        <w:rPr>
          <w:rFonts w:ascii="Arial" w:eastAsia="Times New Roman" w:hAnsi="Arial" w:cs="Arial"/>
          <w:sz w:val="36"/>
          <w:szCs w:val="36"/>
          <w:shd w:val="clear" w:color="auto" w:fill="FFFFFF"/>
        </w:rPr>
      </w:pPr>
    </w:p>
    <w:p w14:paraId="62340EAA" w14:textId="77777777" w:rsidR="00C45888" w:rsidRPr="006867BA" w:rsidRDefault="00C45888">
      <w:pPr>
        <w:ind w:left="-324"/>
        <w:jc w:val="center"/>
        <w:divId w:val="1994023666"/>
        <w:rPr>
          <w:ins w:id="0" w:author="Unknown"/>
          <w:rFonts w:ascii="Arial" w:eastAsia="Times New Roman" w:hAnsi="Arial" w:cs="Arial"/>
          <w:kern w:val="0"/>
          <w:sz w:val="36"/>
          <w:szCs w:val="36"/>
          <w:bdr w:val="none" w:sz="0" w:space="0" w:color="auto" w:frame="1"/>
          <w14:ligatures w14:val="none"/>
        </w:rPr>
      </w:pPr>
      <w:ins w:id="1" w:author="Unknown">
        <w:r w:rsidRPr="006867BA">
          <w:rPr>
            <w:rFonts w:ascii="Arial" w:eastAsia="Times New Roman" w:hAnsi="Arial" w:cs="Arial"/>
            <w:sz w:val="36"/>
            <w:szCs w:val="36"/>
            <w:bdr w:val="none" w:sz="0" w:space="0" w:color="auto" w:frame="1"/>
          </w:rPr>
          <w:br/>
        </w:r>
      </w:ins>
    </w:p>
    <w:p w14:paraId="6BFEBB31" w14:textId="06E06355" w:rsidR="00C45888" w:rsidRPr="006867BA" w:rsidRDefault="00C45888" w:rsidP="005A249B">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With the increase in the use of technology, many seismic monitoring stations have increased, so we can use machine learning and other data-driven methods to predict </w:t>
      </w:r>
      <w:r w:rsidR="005A249B" w:rsidRPr="006867BA">
        <w:rPr>
          <w:rFonts w:ascii="Arial" w:hAnsi="Arial" w:cs="Arial"/>
          <w:sz w:val="36"/>
          <w:szCs w:val="36"/>
        </w:rPr>
        <w:t>earthquakes</w:t>
      </w:r>
    </w:p>
    <w:p w14:paraId="26602F8D"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It is well known that if a disaster occurs in one region, it is likely to happen again. Some regions have frequent earthquakes, but this is only a comparative amount compared to other regions.</w:t>
      </w:r>
    </w:p>
    <w:p w14:paraId="530D0BAA"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So, predicting the earthquake with date and time, latitude and longitude from previous data is not a trend that follows like other things, it happens naturally.</w:t>
      </w:r>
    </w:p>
    <w:p w14:paraId="368551A0"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 will start this task to create a model for earthquake prediction by importing the necessary python libraries:</w:t>
      </w:r>
    </w:p>
    <w:tbl>
      <w:tblPr>
        <w:tblW w:w="4718" w:type="dxa"/>
        <w:tblCellMar>
          <w:left w:w="0" w:type="dxa"/>
          <w:right w:w="0" w:type="dxa"/>
        </w:tblCellMar>
        <w:tblLook w:val="04A0" w:firstRow="1" w:lastRow="0" w:firstColumn="1" w:lastColumn="0" w:noHBand="0" w:noVBand="1"/>
      </w:tblPr>
      <w:tblGrid>
        <w:gridCol w:w="428"/>
        <w:gridCol w:w="4290"/>
      </w:tblGrid>
      <w:tr w:rsidR="00C45888" w:rsidRPr="006867BA" w14:paraId="248A4DF4" w14:textId="77777777">
        <w:trPr>
          <w:divId w:val="1057243574"/>
        </w:trPr>
        <w:tc>
          <w:tcPr>
            <w:tcW w:w="428" w:type="dxa"/>
            <w:noWrap/>
            <w:tcMar>
              <w:top w:w="60" w:type="dxa"/>
              <w:left w:w="150" w:type="dxa"/>
              <w:bottom w:w="15" w:type="dxa"/>
              <w:right w:w="150" w:type="dxa"/>
            </w:tcMar>
            <w:hideMark/>
          </w:tcPr>
          <w:p w14:paraId="33992AF0"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1610FB6D"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numpy</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np</w:t>
            </w:r>
          </w:p>
        </w:tc>
      </w:tr>
      <w:tr w:rsidR="00C45888" w:rsidRPr="006867BA" w14:paraId="6763A72D" w14:textId="77777777">
        <w:trPr>
          <w:divId w:val="1057243574"/>
        </w:trPr>
        <w:tc>
          <w:tcPr>
            <w:tcW w:w="428" w:type="dxa"/>
            <w:shd w:val="clear" w:color="auto" w:fill="auto"/>
            <w:noWrap/>
            <w:tcMar>
              <w:top w:w="15" w:type="dxa"/>
              <w:left w:w="150" w:type="dxa"/>
              <w:bottom w:w="15" w:type="dxa"/>
              <w:right w:w="150" w:type="dxa"/>
            </w:tcMar>
            <w:hideMark/>
          </w:tcPr>
          <w:p w14:paraId="68DD5CCF"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E62DE"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pandas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p>
        </w:tc>
      </w:tr>
      <w:tr w:rsidR="00C45888" w:rsidRPr="006867BA" w14:paraId="346C1F5A" w14:textId="77777777">
        <w:trPr>
          <w:divId w:val="1057243574"/>
        </w:trPr>
        <w:tc>
          <w:tcPr>
            <w:tcW w:w="428" w:type="dxa"/>
            <w:noWrap/>
            <w:tcMar>
              <w:top w:w="15" w:type="dxa"/>
              <w:left w:w="150" w:type="dxa"/>
              <w:bottom w:w="15" w:type="dxa"/>
              <w:right w:w="150" w:type="dxa"/>
            </w:tcMar>
            <w:hideMark/>
          </w:tcPr>
          <w:p w14:paraId="751162F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70E2347"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matplotlib</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pyplot</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p>
        </w:tc>
      </w:tr>
    </w:tbl>
    <w:p w14:paraId="32FBA141" w14:textId="354FF0F6" w:rsidR="00C45888" w:rsidRPr="006867BA" w:rsidRDefault="00C45888">
      <w:pPr>
        <w:shd w:val="clear" w:color="auto" w:fill="F7F7F7"/>
        <w:spacing w:line="240" w:lineRule="auto"/>
        <w:divId w:val="1471753132"/>
        <w:rPr>
          <w:rFonts w:ascii="Segoe UI" w:eastAsia="Times New Roman" w:hAnsi="Segoe UI" w:cs="Segoe UI"/>
          <w:color w:val="333333"/>
          <w:sz w:val="36"/>
          <w:szCs w:val="36"/>
        </w:rPr>
      </w:pPr>
    </w:p>
    <w:p w14:paraId="7A66011E" w14:textId="764B1812"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Now let’s load and read the </w:t>
      </w:r>
      <w:r w:rsidR="005A249B" w:rsidRPr="006867BA">
        <w:rPr>
          <w:rFonts w:ascii="Arial" w:hAnsi="Arial" w:cs="Arial"/>
          <w:sz w:val="36"/>
          <w:szCs w:val="36"/>
        </w:rPr>
        <w:t>dataset,</w:t>
      </w:r>
      <w:r w:rsidR="003B4F21" w:rsidRPr="006867BA">
        <w:rPr>
          <w:rFonts w:ascii="Arial" w:hAnsi="Arial" w:cs="Arial"/>
          <w:sz w:val="36"/>
          <w:szCs w:val="36"/>
        </w:rPr>
        <w:t xml:space="preserve"> </w:t>
      </w:r>
    </w:p>
    <w:tbl>
      <w:tblPr>
        <w:tblW w:w="4718" w:type="dxa"/>
        <w:tblCellMar>
          <w:left w:w="0" w:type="dxa"/>
          <w:right w:w="0" w:type="dxa"/>
        </w:tblCellMar>
        <w:tblLook w:val="04A0" w:firstRow="1" w:lastRow="0" w:firstColumn="1" w:lastColumn="0" w:noHBand="0" w:noVBand="1"/>
      </w:tblPr>
      <w:tblGrid>
        <w:gridCol w:w="428"/>
        <w:gridCol w:w="5645"/>
      </w:tblGrid>
      <w:tr w:rsidR="00C45888" w:rsidRPr="006867BA" w14:paraId="72D96D8D" w14:textId="77777777">
        <w:trPr>
          <w:divId w:val="681201938"/>
        </w:trPr>
        <w:tc>
          <w:tcPr>
            <w:tcW w:w="428" w:type="dxa"/>
            <w:noWrap/>
            <w:tcMar>
              <w:top w:w="60" w:type="dxa"/>
              <w:left w:w="150" w:type="dxa"/>
              <w:bottom w:w="15" w:type="dxa"/>
              <w:right w:w="150" w:type="dxa"/>
            </w:tcMar>
            <w:hideMark/>
          </w:tcPr>
          <w:p w14:paraId="3645D92E"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30A9882A"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read_csv</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"database.csv"</w:t>
            </w:r>
            <w:r w:rsidRPr="006867BA">
              <w:rPr>
                <w:rFonts w:ascii="Consolas" w:eastAsia="Times New Roman" w:hAnsi="Consolas"/>
                <w:color w:val="333333"/>
                <w:sz w:val="36"/>
                <w:szCs w:val="36"/>
              </w:rPr>
              <w:t>)</w:t>
            </w:r>
          </w:p>
        </w:tc>
      </w:tr>
      <w:tr w:rsidR="00C45888" w:rsidRPr="006867BA" w14:paraId="15C67F99" w14:textId="77777777">
        <w:trPr>
          <w:divId w:val="681201938"/>
        </w:trPr>
        <w:tc>
          <w:tcPr>
            <w:tcW w:w="428" w:type="dxa"/>
            <w:shd w:val="clear" w:color="auto" w:fill="auto"/>
            <w:noWrap/>
            <w:tcMar>
              <w:top w:w="15" w:type="dxa"/>
              <w:left w:w="150" w:type="dxa"/>
              <w:bottom w:w="15" w:type="dxa"/>
              <w:right w:w="150" w:type="dxa"/>
            </w:tcMar>
            <w:hideMark/>
          </w:tcPr>
          <w:p w14:paraId="1A4CA03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A69D"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columns</w:t>
            </w:r>
          </w:p>
        </w:tc>
      </w:tr>
    </w:tbl>
    <w:p w14:paraId="7B19CAA6" w14:textId="249307EF" w:rsidR="00C45888" w:rsidRPr="006867BA" w:rsidRDefault="00C45888">
      <w:pPr>
        <w:shd w:val="clear" w:color="auto" w:fill="F7F7F7"/>
        <w:spacing w:line="240" w:lineRule="auto"/>
        <w:divId w:val="1428963317"/>
        <w:rPr>
          <w:rFonts w:ascii="Segoe UI" w:eastAsia="Times New Roman" w:hAnsi="Segoe UI" w:cs="Segoe UI"/>
          <w:color w:val="333333"/>
          <w:sz w:val="36"/>
          <w:szCs w:val="36"/>
        </w:rPr>
      </w:pPr>
    </w:p>
    <w:p w14:paraId="278039B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Index(['Date', 'Time', 'Latitude', 'Longitude', 'Type', 'Depth', 'Depth Error',</w:t>
      </w:r>
    </w:p>
    <w:p w14:paraId="7D33F62D"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'Depth Seismic Stations', 'Magnitude', 'Magnitude Type',</w:t>
      </w:r>
    </w:p>
    <w:p w14:paraId="4D78197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'Magnitude Error', 'Magnitude Seismic Stations', 'Azimuthal Gap',</w:t>
      </w:r>
    </w:p>
    <w:p w14:paraId="1376445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'Horizontal Distance', 'Horizontal Error', 'Root Mean Square', 'ID',</w:t>
      </w:r>
    </w:p>
    <w:p w14:paraId="3B28DAC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'Source', 'Location Source', 'Magnitude Source', 'Status'],</w:t>
      </w:r>
    </w:p>
    <w:p w14:paraId="295EEDD3"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dtype='object')</w:t>
      </w:r>
    </w:p>
    <w:p w14:paraId="39D67B17"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Now let’s see the main characteristics of earthquake data and create an object of these characteristics, namely, date, time, latitude, longitude, depth, magnitude:</w:t>
      </w:r>
    </w:p>
    <w:tbl>
      <w:tblPr>
        <w:tblW w:w="8955" w:type="dxa"/>
        <w:tblCellMar>
          <w:left w:w="0" w:type="dxa"/>
          <w:right w:w="0" w:type="dxa"/>
        </w:tblCellMar>
        <w:tblLook w:val="04A0" w:firstRow="1" w:lastRow="0" w:firstColumn="1" w:lastColumn="0" w:noHBand="0" w:noVBand="1"/>
      </w:tblPr>
      <w:tblGrid>
        <w:gridCol w:w="428"/>
        <w:gridCol w:w="8527"/>
      </w:tblGrid>
      <w:tr w:rsidR="00C45888" w:rsidRPr="006867BA" w14:paraId="11C0D696" w14:textId="77777777">
        <w:trPr>
          <w:divId w:val="1351757647"/>
        </w:trPr>
        <w:tc>
          <w:tcPr>
            <w:tcW w:w="428" w:type="dxa"/>
            <w:noWrap/>
            <w:tcMar>
              <w:top w:w="60" w:type="dxa"/>
              <w:left w:w="150" w:type="dxa"/>
              <w:bottom w:w="15" w:type="dxa"/>
              <w:right w:w="150" w:type="dxa"/>
            </w:tcMar>
            <w:hideMark/>
          </w:tcPr>
          <w:p w14:paraId="743CE71C"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5F7B217E"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w:t>
            </w:r>
          </w:p>
        </w:tc>
      </w:tr>
      <w:tr w:rsidR="00C45888" w:rsidRPr="006867BA" w14:paraId="6BCFCFC5" w14:textId="77777777">
        <w:trPr>
          <w:divId w:val="1351757647"/>
        </w:trPr>
        <w:tc>
          <w:tcPr>
            <w:tcW w:w="428" w:type="dxa"/>
            <w:shd w:val="clear" w:color="auto" w:fill="auto"/>
            <w:noWrap/>
            <w:tcMar>
              <w:top w:w="15" w:type="dxa"/>
              <w:left w:w="150" w:type="dxa"/>
              <w:bottom w:w="15" w:type="dxa"/>
              <w:right w:w="150" w:type="dxa"/>
            </w:tcMar>
            <w:hideMark/>
          </w:tcPr>
          <w:p w14:paraId="2DF4FCFA"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9DD69"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1E62B579" w14:textId="7881FE75" w:rsidR="00C45888" w:rsidRPr="006867BA" w:rsidRDefault="00C45888">
      <w:pPr>
        <w:shd w:val="clear" w:color="auto" w:fill="F7F7F7"/>
        <w:spacing w:line="240" w:lineRule="auto"/>
        <w:divId w:val="1413352796"/>
        <w:rPr>
          <w:rFonts w:ascii="Segoe UI" w:eastAsia="Times New Roman" w:hAnsi="Segoe UI" w:cs="Segoe UI"/>
          <w:color w:val="333333"/>
          <w:sz w:val="36"/>
          <w:szCs w:val="36"/>
        </w:rPr>
      </w:pPr>
    </w:p>
    <w:tbl>
      <w:tblPr>
        <w:tblW w:w="10845" w:type="dxa"/>
        <w:shd w:val="clear" w:color="auto" w:fill="F3F4F5"/>
        <w:tblCellMar>
          <w:left w:w="0" w:type="dxa"/>
          <w:right w:w="0" w:type="dxa"/>
        </w:tblCellMar>
        <w:tblLook w:val="04A0" w:firstRow="1" w:lastRow="0" w:firstColumn="1" w:lastColumn="0" w:noHBand="0" w:noVBand="1"/>
      </w:tblPr>
      <w:tblGrid>
        <w:gridCol w:w="452"/>
        <w:gridCol w:w="2110"/>
        <w:gridCol w:w="1630"/>
        <w:gridCol w:w="1568"/>
        <w:gridCol w:w="1847"/>
        <w:gridCol w:w="1235"/>
        <w:gridCol w:w="2003"/>
      </w:tblGrid>
      <w:tr w:rsidR="00C45888" w:rsidRPr="006867BA" w14:paraId="76E2C82D" w14:textId="77777777">
        <w:trPr>
          <w:divId w:val="1687439854"/>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D8B501" w14:textId="77777777" w:rsidR="00C45888" w:rsidRPr="006867BA" w:rsidRDefault="00C45888">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A4BD3B" w14:textId="77777777" w:rsidR="00C45888" w:rsidRPr="006867BA" w:rsidRDefault="00C45888">
            <w:pPr>
              <w:jc w:val="center"/>
              <w:rPr>
                <w:rFonts w:eastAsia="Times New Roman"/>
                <w:b/>
                <w:bCs/>
                <w:sz w:val="36"/>
                <w:szCs w:val="36"/>
              </w:rPr>
            </w:pPr>
            <w:r w:rsidRPr="006867BA">
              <w:rPr>
                <w:rFonts w:eastAsia="Times New Roman"/>
                <w:b/>
                <w:bCs/>
                <w:sz w:val="36"/>
                <w:szCs w:val="36"/>
              </w:rPr>
              <w:t>date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FC606A" w14:textId="77777777" w:rsidR="00C45888" w:rsidRPr="006867BA" w:rsidRDefault="00C45888">
            <w:pPr>
              <w:jc w:val="center"/>
              <w:rPr>
                <w:rFonts w:eastAsia="Times New Roman"/>
                <w:b/>
                <w:bCs/>
                <w:sz w:val="36"/>
                <w:szCs w:val="36"/>
              </w:rPr>
            </w:pPr>
            <w:r w:rsidRPr="006867BA">
              <w:rPr>
                <w:rFonts w:eastAsia="Times New Roman"/>
                <w:b/>
                <w:bCs/>
                <w:sz w:val="36"/>
                <w:szCs w:val="36"/>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0BB67E" w14:textId="77777777" w:rsidR="00C45888" w:rsidRPr="006867BA" w:rsidRDefault="00C45888">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E6506DF" w14:textId="77777777" w:rsidR="00C45888" w:rsidRPr="006867BA" w:rsidRDefault="00C45888">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4C55FAB" w14:textId="77777777" w:rsidR="00C45888" w:rsidRPr="006867BA" w:rsidRDefault="00C45888">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2F407F9" w14:textId="77777777" w:rsidR="00C45888" w:rsidRPr="006867BA" w:rsidRDefault="00C45888">
            <w:pPr>
              <w:jc w:val="center"/>
              <w:rPr>
                <w:rFonts w:eastAsia="Times New Roman"/>
                <w:b/>
                <w:bCs/>
                <w:sz w:val="36"/>
                <w:szCs w:val="36"/>
              </w:rPr>
            </w:pPr>
            <w:r w:rsidRPr="006867BA">
              <w:rPr>
                <w:rStyle w:val="Strong"/>
                <w:rFonts w:eastAsia="Times New Roman"/>
                <w:sz w:val="36"/>
                <w:szCs w:val="36"/>
              </w:rPr>
              <w:t>Magnitude</w:t>
            </w:r>
          </w:p>
        </w:tc>
      </w:tr>
      <w:tr w:rsidR="00C45888" w:rsidRPr="006867BA" w14:paraId="2F75DE13"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52655B0" w14:textId="77777777" w:rsidR="00C45888" w:rsidRPr="006867BA" w:rsidRDefault="00C45888">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B23E24" w14:textId="77777777" w:rsidR="00C45888" w:rsidRPr="006867BA" w:rsidRDefault="00C45888">
            <w:pPr>
              <w:rPr>
                <w:rFonts w:eastAsia="Times New Roman"/>
                <w:sz w:val="36"/>
                <w:szCs w:val="36"/>
              </w:rPr>
            </w:pPr>
            <w:r w:rsidRPr="006867BA">
              <w:rPr>
                <w:rFonts w:eastAsia="Times New Roman"/>
                <w:sz w:val="36"/>
                <w:szCs w:val="36"/>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06D901" w14:textId="77777777" w:rsidR="00C45888" w:rsidRPr="006867BA" w:rsidRDefault="00C45888">
            <w:pPr>
              <w:rPr>
                <w:rFonts w:eastAsia="Times New Roman"/>
                <w:sz w:val="36"/>
                <w:szCs w:val="36"/>
              </w:rPr>
            </w:pPr>
            <w:r w:rsidRPr="006867BA">
              <w:rPr>
                <w:rFonts w:eastAsia="Times New Roman"/>
                <w:sz w:val="36"/>
                <w:szCs w:val="36"/>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BF9A62" w14:textId="77777777" w:rsidR="00C45888" w:rsidRPr="006867BA" w:rsidRDefault="00C45888">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928316" w14:textId="77777777" w:rsidR="00C45888" w:rsidRPr="006867BA" w:rsidRDefault="00C45888">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4BBB988" w14:textId="77777777" w:rsidR="00C45888" w:rsidRPr="006867BA" w:rsidRDefault="00C45888">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0C98EBD" w14:textId="77777777" w:rsidR="00C45888" w:rsidRPr="006867BA" w:rsidRDefault="00C45888">
            <w:pPr>
              <w:rPr>
                <w:rFonts w:eastAsia="Times New Roman"/>
                <w:sz w:val="36"/>
                <w:szCs w:val="36"/>
              </w:rPr>
            </w:pPr>
            <w:r w:rsidRPr="006867BA">
              <w:rPr>
                <w:rFonts w:eastAsia="Times New Roman"/>
                <w:sz w:val="36"/>
                <w:szCs w:val="36"/>
              </w:rPr>
              <w:t>6.0</w:t>
            </w:r>
          </w:p>
        </w:tc>
      </w:tr>
      <w:tr w:rsidR="00C45888" w:rsidRPr="006867BA" w14:paraId="47406C86"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D54A94" w14:textId="77777777" w:rsidR="00C45888" w:rsidRPr="006867BA" w:rsidRDefault="00C45888">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C9AFB24" w14:textId="77777777" w:rsidR="00C45888" w:rsidRPr="006867BA" w:rsidRDefault="00C45888">
            <w:pPr>
              <w:rPr>
                <w:rFonts w:eastAsia="Times New Roman"/>
                <w:sz w:val="36"/>
                <w:szCs w:val="36"/>
              </w:rPr>
            </w:pPr>
            <w:r w:rsidRPr="006867BA">
              <w:rPr>
                <w:rFonts w:eastAsia="Times New Roman"/>
                <w:sz w:val="36"/>
                <w:szCs w:val="36"/>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0A152B8" w14:textId="77777777" w:rsidR="00C45888" w:rsidRPr="006867BA" w:rsidRDefault="00C45888">
            <w:pPr>
              <w:rPr>
                <w:rFonts w:eastAsia="Times New Roman"/>
                <w:sz w:val="36"/>
                <w:szCs w:val="36"/>
              </w:rPr>
            </w:pPr>
            <w:r w:rsidRPr="006867BA">
              <w:rPr>
                <w:rFonts w:eastAsia="Times New Roman"/>
                <w:sz w:val="36"/>
                <w:szCs w:val="36"/>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EF30FD" w14:textId="77777777" w:rsidR="00C45888" w:rsidRPr="006867BA" w:rsidRDefault="00C45888">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E373314" w14:textId="77777777" w:rsidR="00C45888" w:rsidRPr="006867BA" w:rsidRDefault="00C45888">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6AF3F95" w14:textId="77777777" w:rsidR="00C45888" w:rsidRPr="006867BA" w:rsidRDefault="00C45888">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C27359C"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6E12C285"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D903C21" w14:textId="77777777" w:rsidR="00C45888" w:rsidRPr="006867BA" w:rsidRDefault="00C45888">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15F8398" w14:textId="77777777" w:rsidR="00C45888" w:rsidRPr="006867BA" w:rsidRDefault="00C45888">
            <w:pPr>
              <w:rPr>
                <w:rFonts w:eastAsia="Times New Roman"/>
                <w:sz w:val="36"/>
                <w:szCs w:val="36"/>
              </w:rPr>
            </w:pPr>
            <w:r w:rsidRPr="006867BA">
              <w:rPr>
                <w:rFonts w:eastAsia="Times New Roman"/>
                <w:sz w:val="36"/>
                <w:szCs w:val="36"/>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848549A" w14:textId="77777777" w:rsidR="00C45888" w:rsidRPr="006867BA" w:rsidRDefault="00C45888">
            <w:pPr>
              <w:rPr>
                <w:rFonts w:eastAsia="Times New Roman"/>
                <w:sz w:val="36"/>
                <w:szCs w:val="36"/>
              </w:rPr>
            </w:pPr>
            <w:r w:rsidRPr="006867BA">
              <w:rPr>
                <w:rFonts w:eastAsia="Times New Roman"/>
                <w:sz w:val="36"/>
                <w:szCs w:val="36"/>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297DA" w14:textId="77777777" w:rsidR="00C45888" w:rsidRPr="006867BA" w:rsidRDefault="00C45888">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4E83C11" w14:textId="77777777" w:rsidR="00C45888" w:rsidRPr="006867BA" w:rsidRDefault="00C45888">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C554904" w14:textId="77777777" w:rsidR="00C45888" w:rsidRPr="006867BA" w:rsidRDefault="00C45888">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EDF0D6D" w14:textId="77777777" w:rsidR="00C45888" w:rsidRPr="006867BA" w:rsidRDefault="00C45888">
            <w:pPr>
              <w:rPr>
                <w:rFonts w:eastAsia="Times New Roman"/>
                <w:sz w:val="36"/>
                <w:szCs w:val="36"/>
              </w:rPr>
            </w:pPr>
            <w:r w:rsidRPr="006867BA">
              <w:rPr>
                <w:rFonts w:eastAsia="Times New Roman"/>
                <w:sz w:val="36"/>
                <w:szCs w:val="36"/>
              </w:rPr>
              <w:t>6.2</w:t>
            </w:r>
          </w:p>
        </w:tc>
      </w:tr>
      <w:tr w:rsidR="00C45888" w:rsidRPr="006867BA" w14:paraId="53621D08"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0BD63CC" w14:textId="77777777" w:rsidR="00C45888" w:rsidRPr="006867BA" w:rsidRDefault="00C45888">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CAA7022" w14:textId="77777777" w:rsidR="00C45888" w:rsidRPr="006867BA" w:rsidRDefault="00C45888">
            <w:pPr>
              <w:rPr>
                <w:rFonts w:eastAsia="Times New Roman"/>
                <w:sz w:val="36"/>
                <w:szCs w:val="36"/>
              </w:rPr>
            </w:pPr>
            <w:r w:rsidRPr="006867BA">
              <w:rPr>
                <w:rFonts w:eastAsia="Times New Roman"/>
                <w:sz w:val="36"/>
                <w:szCs w:val="36"/>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19CBF31" w14:textId="77777777" w:rsidR="00C45888" w:rsidRPr="006867BA" w:rsidRDefault="00C45888">
            <w:pPr>
              <w:rPr>
                <w:rFonts w:eastAsia="Times New Roman"/>
                <w:sz w:val="36"/>
                <w:szCs w:val="36"/>
              </w:rPr>
            </w:pPr>
            <w:r w:rsidRPr="006867BA">
              <w:rPr>
                <w:rFonts w:eastAsia="Times New Roman"/>
                <w:sz w:val="36"/>
                <w:szCs w:val="36"/>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5F716C" w14:textId="77777777" w:rsidR="00C45888" w:rsidRPr="006867BA" w:rsidRDefault="00C45888">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8F2608" w14:textId="77777777" w:rsidR="00C45888" w:rsidRPr="006867BA" w:rsidRDefault="00C45888">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B2ED08"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23C0395"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741FA479"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60094B2" w14:textId="77777777" w:rsidR="00C45888" w:rsidRPr="006867BA" w:rsidRDefault="00C45888">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F556AE0" w14:textId="77777777" w:rsidR="00C45888" w:rsidRPr="006867BA" w:rsidRDefault="00C45888">
            <w:pPr>
              <w:rPr>
                <w:rFonts w:eastAsia="Times New Roman"/>
                <w:sz w:val="36"/>
                <w:szCs w:val="36"/>
              </w:rPr>
            </w:pPr>
            <w:r w:rsidRPr="006867BA">
              <w:rPr>
                <w:rFonts w:eastAsia="Times New Roman"/>
                <w:sz w:val="36"/>
                <w:szCs w:val="36"/>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F1D0BD" w14:textId="77777777" w:rsidR="00C45888" w:rsidRPr="006867BA" w:rsidRDefault="00C45888">
            <w:pPr>
              <w:rPr>
                <w:rFonts w:eastAsia="Times New Roman"/>
                <w:sz w:val="36"/>
                <w:szCs w:val="36"/>
              </w:rPr>
            </w:pPr>
            <w:r w:rsidRPr="006867BA">
              <w:rPr>
                <w:rFonts w:eastAsia="Times New Roman"/>
                <w:sz w:val="36"/>
                <w:szCs w:val="36"/>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1D9CD" w14:textId="77777777" w:rsidR="00C45888" w:rsidRPr="006867BA" w:rsidRDefault="00C45888">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6D399B" w14:textId="77777777" w:rsidR="00C45888" w:rsidRPr="006867BA" w:rsidRDefault="00C45888">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147C89F"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9E86962" w14:textId="77777777" w:rsidR="00C45888" w:rsidRPr="006867BA" w:rsidRDefault="00C45888">
            <w:pPr>
              <w:rPr>
                <w:rFonts w:eastAsia="Times New Roman"/>
                <w:sz w:val="36"/>
                <w:szCs w:val="36"/>
              </w:rPr>
            </w:pPr>
            <w:r w:rsidRPr="006867BA">
              <w:rPr>
                <w:rFonts w:eastAsia="Times New Roman"/>
                <w:sz w:val="36"/>
                <w:szCs w:val="36"/>
              </w:rPr>
              <w:t>5.8</w:t>
            </w:r>
          </w:p>
        </w:tc>
      </w:tr>
    </w:tbl>
    <w:p w14:paraId="7CF5A7EB"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Since the data is random, so we need to scale it based on the model inputs. In this, we convert the given date and time to Unix time which is in seconds and a number. This can be easily used as an entry for the network we have built:</w:t>
      </w:r>
    </w:p>
    <w:p w14:paraId="4C0CEF61" w14:textId="77777777" w:rsidR="00BA390D" w:rsidRPr="006867BA" w:rsidRDefault="00BA390D">
      <w:pPr>
        <w:pStyle w:val="NormalWeb"/>
        <w:shd w:val="clear" w:color="auto" w:fill="FFFFFF"/>
        <w:spacing w:before="0" w:beforeAutospacing="0"/>
        <w:divId w:val="1687439854"/>
        <w:rPr>
          <w:rFonts w:ascii="Arial" w:hAnsi="Arial" w:cs="Arial"/>
          <w:sz w:val="36"/>
          <w:szCs w:val="36"/>
        </w:rPr>
      </w:pPr>
    </w:p>
    <w:tbl>
      <w:tblPr>
        <w:tblW w:w="8303" w:type="dxa"/>
        <w:tblCellMar>
          <w:left w:w="0" w:type="dxa"/>
          <w:right w:w="0" w:type="dxa"/>
        </w:tblCellMar>
        <w:tblLook w:val="04A0" w:firstRow="1" w:lastRow="0" w:firstColumn="1" w:lastColumn="0" w:noHBand="0" w:noVBand="1"/>
      </w:tblPr>
      <w:tblGrid>
        <w:gridCol w:w="523"/>
        <w:gridCol w:w="8837"/>
      </w:tblGrid>
      <w:tr w:rsidR="00AF4670" w:rsidRPr="006867BA" w14:paraId="6697B019" w14:textId="77777777">
        <w:trPr>
          <w:gridAfter w:val="1"/>
          <w:divId w:val="652179833"/>
        </w:trPr>
        <w:tc>
          <w:tcPr>
            <w:tcW w:w="0" w:type="auto"/>
            <w:tcBorders>
              <w:top w:val="nil"/>
              <w:left w:val="nil"/>
              <w:bottom w:val="nil"/>
              <w:right w:val="nil"/>
            </w:tcBorders>
            <w:tcMar>
              <w:top w:w="60" w:type="dxa"/>
              <w:left w:w="150" w:type="dxa"/>
              <w:bottom w:w="15" w:type="dxa"/>
              <w:right w:w="150" w:type="dxa"/>
            </w:tcMar>
            <w:hideMark/>
          </w:tcPr>
          <w:p w14:paraId="02A09C45" w14:textId="77777777" w:rsidR="00AF4670" w:rsidRPr="006867BA" w:rsidRDefault="00AF4670">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e</w:t>
            </w:r>
          </w:p>
        </w:tc>
      </w:tr>
      <w:tr w:rsidR="00AF4670" w:rsidRPr="006867BA" w14:paraId="3E20EB2D" w14:textId="77777777">
        <w:trPr>
          <w:divId w:val="652179833"/>
        </w:trPr>
        <w:tc>
          <w:tcPr>
            <w:tcW w:w="533" w:type="dxa"/>
            <w:shd w:val="clear" w:color="auto" w:fill="auto"/>
            <w:noWrap/>
            <w:tcMar>
              <w:top w:w="15" w:type="dxa"/>
              <w:left w:w="150" w:type="dxa"/>
              <w:bottom w:w="15" w:type="dxa"/>
              <w:right w:w="150" w:type="dxa"/>
            </w:tcMar>
            <w:hideMark/>
          </w:tcPr>
          <w:p w14:paraId="644B8F4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C5036B"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w:t>
            </w:r>
          </w:p>
        </w:tc>
      </w:tr>
      <w:tr w:rsidR="00AF4670" w:rsidRPr="006867BA" w14:paraId="399530B3" w14:textId="77777777">
        <w:trPr>
          <w:divId w:val="652179833"/>
        </w:trPr>
        <w:tc>
          <w:tcPr>
            <w:tcW w:w="533" w:type="dxa"/>
            <w:noWrap/>
            <w:tcMar>
              <w:top w:w="15" w:type="dxa"/>
              <w:left w:w="150" w:type="dxa"/>
              <w:bottom w:w="15" w:type="dxa"/>
              <w:right w:w="150" w:type="dxa"/>
            </w:tcMar>
            <w:hideMark/>
          </w:tcPr>
          <w:p w14:paraId="0FEAE5E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81BBFC" w14:textId="77777777" w:rsidR="00AF4670" w:rsidRPr="006867BA" w:rsidRDefault="00AF4670">
            <w:pPr>
              <w:spacing w:line="300" w:lineRule="atLeast"/>
              <w:rPr>
                <w:rFonts w:ascii="Consolas" w:eastAsia="Times New Roman" w:hAnsi="Consolas"/>
                <w:color w:val="333333"/>
                <w:sz w:val="36"/>
                <w:szCs w:val="36"/>
              </w:rPr>
            </w:pPr>
          </w:p>
          <w:p w14:paraId="291584D2" w14:textId="77777777" w:rsidR="00AF4670" w:rsidRPr="006867BA" w:rsidRDefault="00AF4670">
            <w:pPr>
              <w:spacing w:line="300" w:lineRule="atLeast"/>
              <w:jc w:val="right"/>
              <w:rPr>
                <w:rFonts w:eastAsia="Times New Roman"/>
                <w:sz w:val="36"/>
                <w:szCs w:val="36"/>
              </w:rPr>
            </w:pPr>
          </w:p>
        </w:tc>
      </w:tr>
      <w:tr w:rsidR="00AF4670" w:rsidRPr="006867BA" w14:paraId="3ED2C841" w14:textId="77777777">
        <w:trPr>
          <w:divId w:val="652179833"/>
        </w:trPr>
        <w:tc>
          <w:tcPr>
            <w:tcW w:w="533" w:type="dxa"/>
            <w:shd w:val="clear" w:color="auto" w:fill="auto"/>
            <w:noWrap/>
            <w:tcMar>
              <w:top w:w="15" w:type="dxa"/>
              <w:left w:w="150" w:type="dxa"/>
              <w:bottom w:w="15" w:type="dxa"/>
              <w:right w:w="150" w:type="dxa"/>
            </w:tcMar>
            <w:hideMark/>
          </w:tcPr>
          <w:p w14:paraId="2B7A16A6"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C3AD0F"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p>
        </w:tc>
      </w:tr>
      <w:tr w:rsidR="00AF4670" w:rsidRPr="006867BA" w14:paraId="4E58054B" w14:textId="77777777">
        <w:trPr>
          <w:divId w:val="652179833"/>
        </w:trPr>
        <w:tc>
          <w:tcPr>
            <w:tcW w:w="533" w:type="dxa"/>
            <w:noWrap/>
            <w:tcMar>
              <w:top w:w="15" w:type="dxa"/>
              <w:left w:w="150" w:type="dxa"/>
              <w:bottom w:w="15" w:type="dxa"/>
              <w:right w:w="150" w:type="dxa"/>
            </w:tcMar>
            <w:hideMark/>
          </w:tcPr>
          <w:p w14:paraId="37593B1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53D5E4F"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w:t>
            </w:r>
          </w:p>
        </w:tc>
      </w:tr>
      <w:tr w:rsidR="00AF4670" w:rsidRPr="006867BA" w14:paraId="418824B6" w14:textId="77777777">
        <w:trPr>
          <w:divId w:val="652179833"/>
        </w:trPr>
        <w:tc>
          <w:tcPr>
            <w:tcW w:w="533" w:type="dxa"/>
            <w:shd w:val="clear" w:color="auto" w:fill="auto"/>
            <w:noWrap/>
            <w:tcMar>
              <w:top w:w="15" w:type="dxa"/>
              <w:left w:w="150" w:type="dxa"/>
              <w:bottom w:w="15" w:type="dxa"/>
              <w:right w:w="150" w:type="dxa"/>
            </w:tcMar>
            <w:hideMark/>
          </w:tcPr>
          <w:p w14:paraId="21CFED2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CADCDF"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try</w:t>
            </w:r>
            <w:r w:rsidRPr="006867BA">
              <w:rPr>
                <w:rFonts w:ascii="Consolas" w:eastAsia="Times New Roman" w:hAnsi="Consolas"/>
                <w:color w:val="333333"/>
                <w:sz w:val="36"/>
                <w:szCs w:val="36"/>
              </w:rPr>
              <w:t>:</w:t>
            </w:r>
          </w:p>
        </w:tc>
      </w:tr>
      <w:tr w:rsidR="00AF4670" w:rsidRPr="006867BA" w14:paraId="6963BF02" w14:textId="77777777">
        <w:trPr>
          <w:divId w:val="652179833"/>
        </w:trPr>
        <w:tc>
          <w:tcPr>
            <w:tcW w:w="533" w:type="dxa"/>
            <w:noWrap/>
            <w:tcMar>
              <w:top w:w="15" w:type="dxa"/>
              <w:left w:w="150" w:type="dxa"/>
              <w:bottom w:w="15" w:type="dxa"/>
              <w:right w:w="150" w:type="dxa"/>
            </w:tcMar>
            <w:hideMark/>
          </w:tcPr>
          <w:p w14:paraId="1EF541D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EAD7C0"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strptime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 '</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'%m/%d/%Y %H:%M:%S'</w:t>
            </w:r>
            <w:r w:rsidRPr="006867BA">
              <w:rPr>
                <w:rFonts w:ascii="Consolas" w:eastAsia="Times New Roman" w:hAnsi="Consolas"/>
                <w:color w:val="333333"/>
                <w:sz w:val="36"/>
                <w:szCs w:val="36"/>
              </w:rPr>
              <w:t>)</w:t>
            </w:r>
          </w:p>
        </w:tc>
      </w:tr>
      <w:tr w:rsidR="00AF4670" w:rsidRPr="006867BA" w14:paraId="6FF15483" w14:textId="77777777">
        <w:trPr>
          <w:divId w:val="652179833"/>
        </w:trPr>
        <w:tc>
          <w:tcPr>
            <w:tcW w:w="533" w:type="dxa"/>
            <w:shd w:val="clear" w:color="auto" w:fill="auto"/>
            <w:noWrap/>
            <w:tcMar>
              <w:top w:w="15" w:type="dxa"/>
              <w:left w:w="150" w:type="dxa"/>
              <w:bottom w:w="15" w:type="dxa"/>
              <w:right w:w="150" w:type="dxa"/>
            </w:tcMar>
            <w:hideMark/>
          </w:tcPr>
          <w:p w14:paraId="32A39CE6"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6EFFB"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mktime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timetuple</w:t>
            </w:r>
            <w:r w:rsidRPr="006867BA">
              <w:rPr>
                <w:rFonts w:ascii="Consolas" w:eastAsia="Times New Roman" w:hAnsi="Consolas"/>
                <w:color w:val="333333"/>
                <w:sz w:val="36"/>
                <w:szCs w:val="36"/>
              </w:rPr>
              <w:t>()))</w:t>
            </w:r>
          </w:p>
        </w:tc>
      </w:tr>
      <w:tr w:rsidR="00AF4670" w:rsidRPr="006867BA" w14:paraId="206BF9D9" w14:textId="77777777">
        <w:trPr>
          <w:divId w:val="652179833"/>
        </w:trPr>
        <w:tc>
          <w:tcPr>
            <w:tcW w:w="533" w:type="dxa"/>
            <w:noWrap/>
            <w:tcMar>
              <w:top w:w="15" w:type="dxa"/>
              <w:left w:w="150" w:type="dxa"/>
              <w:bottom w:w="15" w:type="dxa"/>
              <w:right w:w="150" w:type="dxa"/>
            </w:tcMar>
            <w:hideMark/>
          </w:tcPr>
          <w:p w14:paraId="184407C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4EA026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except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ValueError</w:t>
            </w:r>
            <w:r w:rsidRPr="006867BA">
              <w:rPr>
                <w:rFonts w:ascii="Consolas" w:eastAsia="Times New Roman" w:hAnsi="Consolas"/>
                <w:color w:val="333333"/>
                <w:sz w:val="36"/>
                <w:szCs w:val="36"/>
              </w:rPr>
              <w:t>:</w:t>
            </w:r>
          </w:p>
        </w:tc>
      </w:tr>
      <w:tr w:rsidR="00AF4670" w:rsidRPr="006867BA" w14:paraId="4040E732" w14:textId="77777777">
        <w:trPr>
          <w:divId w:val="652179833"/>
        </w:trPr>
        <w:tc>
          <w:tcPr>
            <w:tcW w:w="533" w:type="dxa"/>
            <w:shd w:val="clear" w:color="auto" w:fill="auto"/>
            <w:noWrap/>
            <w:tcMar>
              <w:top w:w="15" w:type="dxa"/>
              <w:left w:w="150" w:type="dxa"/>
              <w:bottom w:w="15" w:type="dxa"/>
              <w:right w:w="150" w:type="dxa"/>
            </w:tcMar>
            <w:hideMark/>
          </w:tcPr>
          <w:p w14:paraId="695CC30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31BD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 print('ValueError')</w:t>
            </w:r>
          </w:p>
        </w:tc>
      </w:tr>
      <w:tr w:rsidR="00AF4670" w:rsidRPr="006867BA" w14:paraId="55F83602" w14:textId="77777777">
        <w:trPr>
          <w:divId w:val="652179833"/>
        </w:trPr>
        <w:tc>
          <w:tcPr>
            <w:tcW w:w="533" w:type="dxa"/>
            <w:noWrap/>
            <w:tcMar>
              <w:top w:w="15" w:type="dxa"/>
              <w:left w:w="150" w:type="dxa"/>
              <w:bottom w:w="15" w:type="dxa"/>
              <w:right w:w="150" w:type="dxa"/>
            </w:tcMar>
            <w:hideMark/>
          </w:tcPr>
          <w:p w14:paraId="14F230F3"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A4C8E3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4E41BC7A" w14:textId="77777777">
        <w:trPr>
          <w:divId w:val="652179833"/>
        </w:trPr>
        <w:tc>
          <w:tcPr>
            <w:tcW w:w="533" w:type="dxa"/>
            <w:shd w:val="clear" w:color="auto" w:fill="auto"/>
            <w:noWrap/>
            <w:tcMar>
              <w:top w:w="15" w:type="dxa"/>
              <w:left w:w="150" w:type="dxa"/>
              <w:bottom w:w="15" w:type="dxa"/>
              <w:right w:w="150" w:type="dxa"/>
            </w:tcMar>
            <w:hideMark/>
          </w:tcPr>
          <w:p w14:paraId="2E3CD1C1"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47A99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Series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p>
        </w:tc>
      </w:tr>
      <w:tr w:rsidR="00AF4670" w:rsidRPr="006867BA" w14:paraId="6C1AD4AA" w14:textId="77777777">
        <w:trPr>
          <w:divId w:val="652179833"/>
        </w:trPr>
        <w:tc>
          <w:tcPr>
            <w:tcW w:w="533" w:type="dxa"/>
            <w:noWrap/>
            <w:tcMar>
              <w:top w:w="15" w:type="dxa"/>
              <w:left w:w="150" w:type="dxa"/>
              <w:bottom w:w="15" w:type="dxa"/>
              <w:right w:w="150" w:type="dxa"/>
            </w:tcMar>
            <w:hideMark/>
          </w:tcPr>
          <w:p w14:paraId="4AE87E3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43E10E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values</w:t>
            </w:r>
          </w:p>
        </w:tc>
      </w:tr>
      <w:tr w:rsidR="00AF4670" w:rsidRPr="006867BA" w14:paraId="35CFBAAF" w14:textId="77777777">
        <w:trPr>
          <w:divId w:val="652179833"/>
        </w:trPr>
        <w:tc>
          <w:tcPr>
            <w:tcW w:w="533" w:type="dxa"/>
            <w:shd w:val="clear" w:color="auto" w:fill="auto"/>
            <w:noWrap/>
            <w:tcMar>
              <w:top w:w="15" w:type="dxa"/>
              <w:left w:w="150" w:type="dxa"/>
              <w:bottom w:w="15" w:type="dxa"/>
              <w:right w:w="150" w:type="dxa"/>
            </w:tcMar>
            <w:hideMark/>
          </w:tcPr>
          <w:p w14:paraId="5C5D75C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7CC64A"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drop</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axis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AF4670" w:rsidRPr="006867BA" w14:paraId="55556BAF" w14:textId="77777777">
        <w:trPr>
          <w:divId w:val="652179833"/>
        </w:trPr>
        <w:tc>
          <w:tcPr>
            <w:tcW w:w="533" w:type="dxa"/>
            <w:noWrap/>
            <w:tcMar>
              <w:top w:w="15" w:type="dxa"/>
              <w:left w:w="150" w:type="dxa"/>
              <w:bottom w:w="15" w:type="dxa"/>
              <w:right w:w="150" w:type="dxa"/>
            </w:tcMar>
            <w:hideMark/>
          </w:tcPr>
          <w:p w14:paraId="7D398F15"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4330BB9"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32360E05" w14:textId="77777777">
        <w:trPr>
          <w:divId w:val="652179833"/>
        </w:trPr>
        <w:tc>
          <w:tcPr>
            <w:tcW w:w="533" w:type="dxa"/>
            <w:shd w:val="clear" w:color="auto" w:fill="auto"/>
            <w:noWrap/>
            <w:tcMar>
              <w:top w:w="15" w:type="dxa"/>
              <w:left w:w="150" w:type="dxa"/>
              <w:bottom w:w="15" w:type="dxa"/>
              <w:right w:w="150" w:type="dxa"/>
            </w:tcMar>
            <w:hideMark/>
          </w:tcPr>
          <w:p w14:paraId="4910EA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74C4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5EC4A191" w14:textId="08997208" w:rsidR="00AF4670" w:rsidRPr="006867BA" w:rsidRDefault="00AF4670">
      <w:pPr>
        <w:shd w:val="clear" w:color="auto" w:fill="F7F7F7"/>
        <w:spacing w:line="240" w:lineRule="auto"/>
        <w:divId w:val="697968856"/>
        <w:rPr>
          <w:rFonts w:ascii="Segoe UI" w:eastAsia="Times New Roman" w:hAnsi="Segoe UI" w:cs="Segoe UI"/>
          <w:color w:val="333333"/>
          <w:sz w:val="36"/>
          <w:szCs w:val="36"/>
        </w:rPr>
      </w:pPr>
    </w:p>
    <w:tbl>
      <w:tblPr>
        <w:tblW w:w="9488" w:type="dxa"/>
        <w:shd w:val="clear" w:color="auto" w:fill="F3F4F5"/>
        <w:tblCellMar>
          <w:left w:w="0" w:type="dxa"/>
          <w:right w:w="0" w:type="dxa"/>
        </w:tblCellMar>
        <w:tblLook w:val="04A0" w:firstRow="1" w:lastRow="0" w:firstColumn="1" w:lastColumn="0" w:noHBand="0" w:noVBand="1"/>
      </w:tblPr>
      <w:tblGrid>
        <w:gridCol w:w="449"/>
        <w:gridCol w:w="1564"/>
        <w:gridCol w:w="1841"/>
        <w:gridCol w:w="1232"/>
        <w:gridCol w:w="1998"/>
        <w:gridCol w:w="2404"/>
      </w:tblGrid>
      <w:tr w:rsidR="00AF4670" w:rsidRPr="006867BA" w14:paraId="6EC470B7" w14:textId="77777777">
        <w:trPr>
          <w:divId w:val="1139035095"/>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8772A04" w14:textId="77777777" w:rsidR="00AF4670" w:rsidRPr="006867BA" w:rsidRDefault="00AF4670">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93BC56" w14:textId="77777777" w:rsidR="00AF4670" w:rsidRPr="006867BA" w:rsidRDefault="00AF4670">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AD03C4" w14:textId="77777777" w:rsidR="00AF4670" w:rsidRPr="006867BA" w:rsidRDefault="00AF4670">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C76257C" w14:textId="77777777" w:rsidR="00AF4670" w:rsidRPr="006867BA" w:rsidRDefault="00AF4670">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B88D11F" w14:textId="77777777" w:rsidR="00AF4670" w:rsidRPr="006867BA" w:rsidRDefault="00AF4670">
            <w:pPr>
              <w:jc w:val="center"/>
              <w:rPr>
                <w:rFonts w:eastAsia="Times New Roman"/>
                <w:b/>
                <w:bCs/>
                <w:sz w:val="36"/>
                <w:szCs w:val="36"/>
              </w:rPr>
            </w:pPr>
            <w:r w:rsidRPr="006867BA">
              <w:rPr>
                <w:rFonts w:eastAsia="Times New Roman"/>
                <w:b/>
                <w:bCs/>
                <w:sz w:val="36"/>
                <w:szCs w:val="36"/>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CB929C" w14:textId="77777777" w:rsidR="00AF4670" w:rsidRPr="006867BA" w:rsidRDefault="00AF4670">
            <w:pPr>
              <w:jc w:val="center"/>
              <w:rPr>
                <w:rFonts w:eastAsia="Times New Roman"/>
                <w:b/>
                <w:bCs/>
                <w:sz w:val="36"/>
                <w:szCs w:val="36"/>
              </w:rPr>
            </w:pPr>
            <w:r w:rsidRPr="006867BA">
              <w:rPr>
                <w:rFonts w:eastAsia="Times New Roman"/>
                <w:b/>
                <w:bCs/>
                <w:sz w:val="36"/>
                <w:szCs w:val="36"/>
              </w:rPr>
              <w:t>Timestamp</w:t>
            </w:r>
          </w:p>
        </w:tc>
      </w:tr>
      <w:tr w:rsidR="00AF4670" w:rsidRPr="006867BA" w14:paraId="5EF57ACE"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251B0A" w14:textId="77777777" w:rsidR="00AF4670" w:rsidRPr="006867BA" w:rsidRDefault="00AF4670">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78AFA2C" w14:textId="77777777" w:rsidR="00AF4670" w:rsidRPr="006867BA" w:rsidRDefault="00AF4670">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9AC0B8D" w14:textId="77777777" w:rsidR="00AF4670" w:rsidRPr="006867BA" w:rsidRDefault="00AF4670">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4413F3" w14:textId="77777777" w:rsidR="00AF4670" w:rsidRPr="006867BA" w:rsidRDefault="00AF4670">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6BE2CEA" w14:textId="77777777" w:rsidR="00AF4670" w:rsidRPr="006867BA" w:rsidRDefault="00AF4670">
            <w:pPr>
              <w:rPr>
                <w:rFonts w:eastAsia="Times New Roman"/>
                <w:sz w:val="36"/>
                <w:szCs w:val="36"/>
              </w:rPr>
            </w:pPr>
            <w:r w:rsidRPr="006867BA">
              <w:rPr>
                <w:rFonts w:eastAsia="Times New Roman"/>
                <w:sz w:val="36"/>
                <w:szCs w:val="36"/>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CDEC78" w14:textId="77777777" w:rsidR="00AF4670" w:rsidRPr="006867BA" w:rsidRDefault="00AF4670">
            <w:pPr>
              <w:rPr>
                <w:rFonts w:eastAsia="Times New Roman"/>
                <w:sz w:val="36"/>
                <w:szCs w:val="36"/>
              </w:rPr>
            </w:pPr>
            <w:r w:rsidRPr="006867BA">
              <w:rPr>
                <w:rFonts w:eastAsia="Times New Roman"/>
                <w:sz w:val="36"/>
                <w:szCs w:val="36"/>
              </w:rPr>
              <w:t>-1.57631e+08</w:t>
            </w:r>
          </w:p>
        </w:tc>
      </w:tr>
      <w:tr w:rsidR="00AF4670" w:rsidRPr="006867BA" w14:paraId="5DF85DBC"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A75080E" w14:textId="77777777" w:rsidR="00AF4670" w:rsidRPr="006867BA" w:rsidRDefault="00AF4670">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6C2C50C" w14:textId="77777777" w:rsidR="00AF4670" w:rsidRPr="006867BA" w:rsidRDefault="00AF4670">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90E2D89" w14:textId="77777777" w:rsidR="00AF4670" w:rsidRPr="006867BA" w:rsidRDefault="00AF4670">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FF5A1E1" w14:textId="77777777" w:rsidR="00AF4670" w:rsidRPr="006867BA" w:rsidRDefault="00AF4670">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D502F06"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828BD70" w14:textId="77777777" w:rsidR="00AF4670" w:rsidRPr="006867BA" w:rsidRDefault="00AF4670">
            <w:pPr>
              <w:rPr>
                <w:rFonts w:eastAsia="Times New Roman"/>
                <w:sz w:val="36"/>
                <w:szCs w:val="36"/>
              </w:rPr>
            </w:pPr>
            <w:r w:rsidRPr="006867BA">
              <w:rPr>
                <w:rFonts w:eastAsia="Times New Roman"/>
                <w:sz w:val="36"/>
                <w:szCs w:val="36"/>
              </w:rPr>
              <w:t>-1.57466e+08</w:t>
            </w:r>
          </w:p>
        </w:tc>
      </w:tr>
      <w:tr w:rsidR="00AF4670" w:rsidRPr="006867BA" w14:paraId="50FE2CCB"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30CC4B" w14:textId="77777777" w:rsidR="00AF4670" w:rsidRPr="006867BA" w:rsidRDefault="00AF4670">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71A084E" w14:textId="77777777" w:rsidR="00AF4670" w:rsidRPr="006867BA" w:rsidRDefault="00AF4670">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BD4E82" w14:textId="77777777" w:rsidR="00AF4670" w:rsidRPr="006867BA" w:rsidRDefault="00AF4670">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579B794" w14:textId="77777777" w:rsidR="00AF4670" w:rsidRPr="006867BA" w:rsidRDefault="00AF4670">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848741" w14:textId="77777777" w:rsidR="00AF4670" w:rsidRPr="006867BA" w:rsidRDefault="00AF4670">
            <w:pPr>
              <w:rPr>
                <w:rFonts w:eastAsia="Times New Roman"/>
                <w:sz w:val="36"/>
                <w:szCs w:val="36"/>
              </w:rPr>
            </w:pPr>
            <w:r w:rsidRPr="006867BA">
              <w:rPr>
                <w:rFonts w:eastAsia="Times New Roman"/>
                <w:sz w:val="36"/>
                <w:szCs w:val="36"/>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457DF6" w14:textId="77777777" w:rsidR="00AF4670" w:rsidRPr="006867BA" w:rsidRDefault="00AF4670">
            <w:pPr>
              <w:rPr>
                <w:rFonts w:eastAsia="Times New Roman"/>
                <w:sz w:val="36"/>
                <w:szCs w:val="36"/>
              </w:rPr>
            </w:pPr>
            <w:r w:rsidRPr="006867BA">
              <w:rPr>
                <w:rFonts w:eastAsia="Times New Roman"/>
                <w:sz w:val="36"/>
                <w:szCs w:val="36"/>
              </w:rPr>
              <w:t>-1.57356e+08</w:t>
            </w:r>
          </w:p>
        </w:tc>
      </w:tr>
      <w:tr w:rsidR="00AF4670" w:rsidRPr="006867BA" w14:paraId="44886794"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2094D33" w14:textId="77777777" w:rsidR="00AF4670" w:rsidRPr="006867BA" w:rsidRDefault="00AF4670">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E3751E" w14:textId="77777777" w:rsidR="00AF4670" w:rsidRPr="006867BA" w:rsidRDefault="00AF4670">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610E6B4" w14:textId="77777777" w:rsidR="00AF4670" w:rsidRPr="006867BA" w:rsidRDefault="00AF4670">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6F42F5"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4689A5A"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F65785" w14:textId="77777777" w:rsidR="00AF4670" w:rsidRPr="006867BA" w:rsidRDefault="00AF4670">
            <w:pPr>
              <w:rPr>
                <w:rFonts w:eastAsia="Times New Roman"/>
                <w:sz w:val="36"/>
                <w:szCs w:val="36"/>
              </w:rPr>
            </w:pPr>
            <w:r w:rsidRPr="006867BA">
              <w:rPr>
                <w:rFonts w:eastAsia="Times New Roman"/>
                <w:sz w:val="36"/>
                <w:szCs w:val="36"/>
              </w:rPr>
              <w:t>-1.57094e+08</w:t>
            </w:r>
          </w:p>
        </w:tc>
      </w:tr>
      <w:tr w:rsidR="00AF4670" w:rsidRPr="006867BA" w14:paraId="16C77E96"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FFA5F93" w14:textId="77777777" w:rsidR="00AF4670" w:rsidRPr="006867BA" w:rsidRDefault="00AF4670">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156D5" w14:textId="77777777" w:rsidR="00AF4670" w:rsidRPr="006867BA" w:rsidRDefault="00AF4670">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DCE759" w14:textId="77777777" w:rsidR="00AF4670" w:rsidRPr="006867BA" w:rsidRDefault="00AF4670">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A3FD21"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532A385"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2B7F88F" w14:textId="77777777" w:rsidR="00AF4670" w:rsidRPr="006867BA" w:rsidRDefault="00AF4670">
            <w:pPr>
              <w:rPr>
                <w:rFonts w:eastAsia="Times New Roman"/>
                <w:sz w:val="36"/>
                <w:szCs w:val="36"/>
              </w:rPr>
            </w:pPr>
            <w:r w:rsidRPr="006867BA">
              <w:rPr>
                <w:rFonts w:eastAsia="Times New Roman"/>
                <w:sz w:val="36"/>
                <w:szCs w:val="36"/>
              </w:rPr>
              <w:t>-1.57026e+08</w:t>
            </w:r>
          </w:p>
        </w:tc>
      </w:tr>
    </w:tbl>
    <w:p w14:paraId="7E50050C" w14:textId="77777777" w:rsidR="00AF4670" w:rsidRPr="006867BA" w:rsidRDefault="00AF4670">
      <w:pPr>
        <w:pStyle w:val="Heading2"/>
        <w:shd w:val="clear" w:color="auto" w:fill="FFFFFF"/>
        <w:divId w:val="1139035095"/>
        <w:rPr>
          <w:rFonts w:ascii="Arial" w:eastAsia="Times New Roman" w:hAnsi="Arial" w:cs="Arial"/>
          <w:sz w:val="36"/>
          <w:szCs w:val="36"/>
        </w:rPr>
      </w:pPr>
      <w:r w:rsidRPr="006867BA">
        <w:rPr>
          <w:rFonts w:ascii="Arial" w:eastAsia="Times New Roman" w:hAnsi="Arial" w:cs="Arial"/>
          <w:sz w:val="36"/>
          <w:szCs w:val="36"/>
        </w:rPr>
        <w:t>Data Visualization</w:t>
      </w:r>
    </w:p>
    <w:p w14:paraId="5EDEA547" w14:textId="77777777" w:rsidR="00AF4670" w:rsidRPr="006867BA" w:rsidRDefault="00AF4670">
      <w:pPr>
        <w:pStyle w:val="NormalWeb"/>
        <w:shd w:val="clear" w:color="auto" w:fill="FFFFFF"/>
        <w:spacing w:before="0" w:beforeAutospacing="0"/>
        <w:divId w:val="1139035095"/>
        <w:rPr>
          <w:rFonts w:ascii="Arial" w:hAnsi="Arial" w:cs="Arial"/>
          <w:sz w:val="36"/>
          <w:szCs w:val="36"/>
        </w:rPr>
      </w:pPr>
      <w:r w:rsidRPr="006867BA">
        <w:rPr>
          <w:rFonts w:ascii="Arial" w:hAnsi="Arial" w:cs="Arial"/>
          <w:sz w:val="36"/>
          <w:szCs w:val="36"/>
        </w:rPr>
        <w:t>Now, before we create the earthquake prediction model, let’s visualize the data on a world map that shows a clear representation of where the earthquake frequency will be more:</w:t>
      </w:r>
    </w:p>
    <w:tbl>
      <w:tblPr>
        <w:tblW w:w="12953" w:type="dxa"/>
        <w:tblCellMar>
          <w:left w:w="0" w:type="dxa"/>
          <w:right w:w="0" w:type="dxa"/>
        </w:tblCellMar>
        <w:tblLook w:val="04A0" w:firstRow="1" w:lastRow="0" w:firstColumn="1" w:lastColumn="0" w:noHBand="0" w:noVBand="1"/>
      </w:tblPr>
      <w:tblGrid>
        <w:gridCol w:w="533"/>
        <w:gridCol w:w="12420"/>
      </w:tblGrid>
      <w:tr w:rsidR="00AF4670" w:rsidRPr="006867BA" w14:paraId="698FE814" w14:textId="77777777">
        <w:trPr>
          <w:divId w:val="1017848612"/>
        </w:trPr>
        <w:tc>
          <w:tcPr>
            <w:tcW w:w="533" w:type="dxa"/>
            <w:noWrap/>
            <w:tcMar>
              <w:top w:w="60" w:type="dxa"/>
              <w:left w:w="150" w:type="dxa"/>
              <w:bottom w:w="15" w:type="dxa"/>
              <w:right w:w="150" w:type="dxa"/>
            </w:tcMar>
            <w:hideMark/>
          </w:tcPr>
          <w:p w14:paraId="1E7781D1" w14:textId="77777777" w:rsidR="00AF4670" w:rsidRPr="006867BA" w:rsidRDefault="00AF4670">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69BBED6A"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mpl_toolkits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basemap</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p>
        </w:tc>
      </w:tr>
      <w:tr w:rsidR="00AF4670" w:rsidRPr="006867BA" w14:paraId="564A9D9B" w14:textId="77777777">
        <w:trPr>
          <w:divId w:val="1017848612"/>
        </w:trPr>
        <w:tc>
          <w:tcPr>
            <w:tcW w:w="533" w:type="dxa"/>
            <w:shd w:val="clear" w:color="auto" w:fill="auto"/>
            <w:noWrap/>
            <w:tcMar>
              <w:top w:w="15" w:type="dxa"/>
              <w:left w:w="150" w:type="dxa"/>
              <w:bottom w:w="15" w:type="dxa"/>
              <w:right w:w="150" w:type="dxa"/>
            </w:tcMar>
            <w:hideMark/>
          </w:tcPr>
          <w:p w14:paraId="50C728AC"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702D6C" w14:textId="77777777" w:rsidR="00AF4670" w:rsidRPr="006867BA" w:rsidRDefault="00AF4670">
            <w:pPr>
              <w:spacing w:line="300" w:lineRule="atLeast"/>
              <w:rPr>
                <w:rFonts w:ascii="Consolas" w:eastAsia="Times New Roman" w:hAnsi="Consolas"/>
                <w:color w:val="333333"/>
                <w:sz w:val="36"/>
                <w:szCs w:val="36"/>
              </w:rPr>
            </w:pPr>
          </w:p>
          <w:p w14:paraId="018B4109" w14:textId="77777777" w:rsidR="00AF4670" w:rsidRPr="006867BA" w:rsidRDefault="00AF4670">
            <w:pPr>
              <w:spacing w:line="300" w:lineRule="atLeast"/>
              <w:jc w:val="right"/>
              <w:rPr>
                <w:rFonts w:eastAsia="Times New Roman"/>
                <w:sz w:val="36"/>
                <w:szCs w:val="36"/>
              </w:rPr>
            </w:pPr>
          </w:p>
        </w:tc>
      </w:tr>
      <w:tr w:rsidR="00AF4670" w:rsidRPr="006867BA" w14:paraId="2219CFB3" w14:textId="77777777">
        <w:trPr>
          <w:divId w:val="1017848612"/>
        </w:trPr>
        <w:tc>
          <w:tcPr>
            <w:tcW w:w="533" w:type="dxa"/>
            <w:noWrap/>
            <w:tcMar>
              <w:top w:w="15" w:type="dxa"/>
              <w:left w:w="150" w:type="dxa"/>
              <w:bottom w:w="15" w:type="dxa"/>
              <w:right w:w="150" w:type="dxa"/>
            </w:tcMar>
            <w:hideMark/>
          </w:tcPr>
          <w:p w14:paraId="078D2B04"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DB7E00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projection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'mill'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llcrnrlat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llcrnrlon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lat_ts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resolution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w:t>
            </w:r>
            <w:r w:rsidRPr="006867BA">
              <w:rPr>
                <w:rFonts w:ascii="Consolas" w:eastAsia="Times New Roman" w:hAnsi="Consolas"/>
                <w:color w:val="333333"/>
                <w:sz w:val="36"/>
                <w:szCs w:val="36"/>
              </w:rPr>
              <w:t>)</w:t>
            </w:r>
          </w:p>
        </w:tc>
      </w:tr>
      <w:tr w:rsidR="00AF4670" w:rsidRPr="006867BA" w14:paraId="34249A38" w14:textId="77777777">
        <w:trPr>
          <w:divId w:val="1017848612"/>
        </w:trPr>
        <w:tc>
          <w:tcPr>
            <w:tcW w:w="533" w:type="dxa"/>
            <w:shd w:val="clear" w:color="auto" w:fill="auto"/>
            <w:noWrap/>
            <w:tcMar>
              <w:top w:w="15" w:type="dxa"/>
              <w:left w:w="150" w:type="dxa"/>
              <w:bottom w:w="15" w:type="dxa"/>
              <w:right w:w="150" w:type="dxa"/>
            </w:tcMar>
            <w:hideMark/>
          </w:tcPr>
          <w:p w14:paraId="5341BC2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DAF703" w14:textId="77777777" w:rsidR="00AF4670" w:rsidRPr="006867BA" w:rsidRDefault="00AF4670">
            <w:pPr>
              <w:spacing w:line="300" w:lineRule="atLeast"/>
              <w:rPr>
                <w:rFonts w:ascii="Consolas" w:eastAsia="Times New Roman" w:hAnsi="Consolas"/>
                <w:color w:val="333333"/>
                <w:sz w:val="36"/>
                <w:szCs w:val="36"/>
              </w:rPr>
            </w:pPr>
          </w:p>
          <w:p w14:paraId="3A42EA55" w14:textId="77777777" w:rsidR="00AF4670" w:rsidRPr="006867BA" w:rsidRDefault="00AF4670">
            <w:pPr>
              <w:spacing w:line="300" w:lineRule="atLeast"/>
              <w:jc w:val="right"/>
              <w:rPr>
                <w:rFonts w:eastAsia="Times New Roman"/>
                <w:sz w:val="36"/>
                <w:szCs w:val="36"/>
              </w:rPr>
            </w:pPr>
          </w:p>
        </w:tc>
      </w:tr>
      <w:tr w:rsidR="00AF4670" w:rsidRPr="006867BA" w14:paraId="33D23B53" w14:textId="77777777">
        <w:trPr>
          <w:divId w:val="1017848612"/>
        </w:trPr>
        <w:tc>
          <w:tcPr>
            <w:tcW w:w="533" w:type="dxa"/>
            <w:noWrap/>
            <w:tcMar>
              <w:top w:w="15" w:type="dxa"/>
              <w:left w:w="150" w:type="dxa"/>
              <w:bottom w:w="15" w:type="dxa"/>
              <w:right w:w="150" w:type="dxa"/>
            </w:tcMar>
            <w:hideMark/>
          </w:tcPr>
          <w:p w14:paraId="7B3D19ED"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7218932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6452F67" w14:textId="77777777">
        <w:trPr>
          <w:divId w:val="1017848612"/>
        </w:trPr>
        <w:tc>
          <w:tcPr>
            <w:tcW w:w="533" w:type="dxa"/>
            <w:shd w:val="clear" w:color="auto" w:fill="auto"/>
            <w:noWrap/>
            <w:tcMar>
              <w:top w:w="15" w:type="dxa"/>
              <w:left w:w="150" w:type="dxa"/>
              <w:bottom w:w="15" w:type="dxa"/>
              <w:right w:w="150" w:type="dxa"/>
            </w:tcMar>
            <w:hideMark/>
          </w:tcPr>
          <w:p w14:paraId="233AB8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AFB3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1392318" w14:textId="77777777">
        <w:trPr>
          <w:divId w:val="1017848612"/>
        </w:trPr>
        <w:tc>
          <w:tcPr>
            <w:tcW w:w="533" w:type="dxa"/>
            <w:noWrap/>
            <w:tcMar>
              <w:top w:w="15" w:type="dxa"/>
              <w:left w:w="150" w:type="dxa"/>
              <w:bottom w:w="15" w:type="dxa"/>
              <w:right w:w="150" w:type="dxa"/>
            </w:tcMar>
            <w:hideMark/>
          </w:tcPr>
          <w:p w14:paraId="2738268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02B1E60" w14:textId="77777777" w:rsidR="00AF4670" w:rsidRPr="006867BA" w:rsidRDefault="00AF4670">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#m = Basemap(width=12000000,height=9000000,projection='lcc',</w:t>
            </w:r>
          </w:p>
        </w:tc>
      </w:tr>
      <w:tr w:rsidR="00AF4670" w:rsidRPr="006867BA" w14:paraId="40BC7DB1" w14:textId="77777777">
        <w:trPr>
          <w:divId w:val="1017848612"/>
        </w:trPr>
        <w:tc>
          <w:tcPr>
            <w:tcW w:w="533" w:type="dxa"/>
            <w:shd w:val="clear" w:color="auto" w:fill="auto"/>
            <w:noWrap/>
            <w:tcMar>
              <w:top w:w="15" w:type="dxa"/>
              <w:left w:w="150" w:type="dxa"/>
              <w:bottom w:w="15" w:type="dxa"/>
              <w:right w:w="150" w:type="dxa"/>
            </w:tcMar>
            <w:hideMark/>
          </w:tcPr>
          <w:p w14:paraId="0803F78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AFB0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#resolution=None,lat_1=80.,lat_2=55,lat_0=80,lon_0=-107.)</w:t>
            </w:r>
          </w:p>
        </w:tc>
      </w:tr>
      <w:tr w:rsidR="00AF4670" w:rsidRPr="006867BA" w14:paraId="35578414" w14:textId="77777777">
        <w:trPr>
          <w:divId w:val="1017848612"/>
        </w:trPr>
        <w:tc>
          <w:tcPr>
            <w:tcW w:w="533" w:type="dxa"/>
            <w:noWrap/>
            <w:tcMar>
              <w:top w:w="15" w:type="dxa"/>
              <w:left w:w="150" w:type="dxa"/>
              <w:bottom w:w="15" w:type="dxa"/>
              <w:right w:w="150" w:type="dxa"/>
            </w:tcMar>
            <w:hideMark/>
          </w:tcPr>
          <w:p w14:paraId="1A2EB81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D59492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m</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w:t>
            </w:r>
          </w:p>
        </w:tc>
      </w:tr>
      <w:tr w:rsidR="00AF4670" w:rsidRPr="006867BA" w14:paraId="6864E80A" w14:textId="77777777">
        <w:trPr>
          <w:divId w:val="1017848612"/>
        </w:trPr>
        <w:tc>
          <w:tcPr>
            <w:tcW w:w="533" w:type="dxa"/>
            <w:shd w:val="clear" w:color="auto" w:fill="auto"/>
            <w:noWrap/>
            <w:tcMar>
              <w:top w:w="15" w:type="dxa"/>
              <w:left w:w="150" w:type="dxa"/>
              <w:bottom w:w="15" w:type="dxa"/>
              <w:right w:w="150" w:type="dxa"/>
            </w:tcMar>
            <w:hideMark/>
          </w:tcPr>
          <w:p w14:paraId="7972CE3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5E748A" w14:textId="77777777" w:rsidR="00AF4670" w:rsidRPr="006867BA" w:rsidRDefault="00AF4670">
            <w:pPr>
              <w:spacing w:line="300" w:lineRule="atLeast"/>
              <w:rPr>
                <w:rFonts w:ascii="Consolas" w:eastAsia="Times New Roman" w:hAnsi="Consolas"/>
                <w:color w:val="333333"/>
                <w:sz w:val="36"/>
                <w:szCs w:val="36"/>
              </w:rPr>
            </w:pPr>
          </w:p>
          <w:p w14:paraId="76A9BA81" w14:textId="77777777" w:rsidR="00AF4670" w:rsidRPr="006867BA" w:rsidRDefault="00AF4670">
            <w:pPr>
              <w:spacing w:line="300" w:lineRule="atLeast"/>
              <w:jc w:val="right"/>
              <w:rPr>
                <w:rFonts w:eastAsia="Times New Roman"/>
                <w:sz w:val="36"/>
                <w:szCs w:val="36"/>
              </w:rPr>
            </w:pPr>
          </w:p>
        </w:tc>
      </w:tr>
      <w:tr w:rsidR="00AF4670" w:rsidRPr="006867BA" w14:paraId="1E8E1993" w14:textId="77777777">
        <w:trPr>
          <w:divId w:val="1017848612"/>
        </w:trPr>
        <w:tc>
          <w:tcPr>
            <w:tcW w:w="533" w:type="dxa"/>
            <w:noWrap/>
            <w:tcMar>
              <w:top w:w="15" w:type="dxa"/>
              <w:left w:w="150" w:type="dxa"/>
              <w:bottom w:w="15" w:type="dxa"/>
              <w:right w:w="150" w:type="dxa"/>
            </w:tcMar>
            <w:hideMark/>
          </w:tcPr>
          <w:p w14:paraId="0226A72C"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1FE7E6C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fig</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figure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figsize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12</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AF4670" w:rsidRPr="006867BA" w14:paraId="6FBF2758" w14:textId="77777777">
        <w:trPr>
          <w:divId w:val="1017848612"/>
        </w:trPr>
        <w:tc>
          <w:tcPr>
            <w:tcW w:w="533" w:type="dxa"/>
            <w:shd w:val="clear" w:color="auto" w:fill="auto"/>
            <w:noWrap/>
            <w:tcMar>
              <w:top w:w="15" w:type="dxa"/>
              <w:left w:w="150" w:type="dxa"/>
              <w:bottom w:w="15" w:type="dxa"/>
              <w:right w:w="150" w:type="dxa"/>
            </w:tcMar>
            <w:hideMark/>
          </w:tcPr>
          <w:p w14:paraId="4C77D16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839D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title</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"All affected areas"</w:t>
            </w:r>
            <w:r w:rsidRPr="006867BA">
              <w:rPr>
                <w:rFonts w:ascii="Consolas" w:eastAsia="Times New Roman" w:hAnsi="Consolas"/>
                <w:color w:val="333333"/>
                <w:sz w:val="36"/>
                <w:szCs w:val="36"/>
              </w:rPr>
              <w:t>)</w:t>
            </w:r>
          </w:p>
        </w:tc>
      </w:tr>
      <w:tr w:rsidR="00AF4670" w:rsidRPr="006867BA" w14:paraId="38DBDE6F" w14:textId="77777777">
        <w:trPr>
          <w:divId w:val="1017848612"/>
        </w:trPr>
        <w:tc>
          <w:tcPr>
            <w:tcW w:w="533" w:type="dxa"/>
            <w:noWrap/>
            <w:tcMar>
              <w:top w:w="15" w:type="dxa"/>
              <w:left w:w="150" w:type="dxa"/>
              <w:bottom w:w="15" w:type="dxa"/>
              <w:right w:w="150" w:type="dxa"/>
            </w:tcMar>
            <w:hideMark/>
          </w:tcPr>
          <w:p w14:paraId="1355570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95FC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plot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"o"</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markersize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color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'blue'</w:t>
            </w:r>
            <w:r w:rsidRPr="006867BA">
              <w:rPr>
                <w:rFonts w:ascii="Consolas" w:eastAsia="Times New Roman" w:hAnsi="Consolas"/>
                <w:color w:val="333333"/>
                <w:sz w:val="36"/>
                <w:szCs w:val="36"/>
              </w:rPr>
              <w:t>)</w:t>
            </w:r>
          </w:p>
        </w:tc>
      </w:tr>
      <w:tr w:rsidR="00AF4670" w:rsidRPr="006867BA" w14:paraId="08454CE3" w14:textId="77777777">
        <w:trPr>
          <w:divId w:val="1017848612"/>
        </w:trPr>
        <w:tc>
          <w:tcPr>
            <w:tcW w:w="533" w:type="dxa"/>
            <w:shd w:val="clear" w:color="auto" w:fill="auto"/>
            <w:noWrap/>
            <w:tcMar>
              <w:top w:w="15" w:type="dxa"/>
              <w:left w:w="150" w:type="dxa"/>
              <w:bottom w:w="15" w:type="dxa"/>
              <w:right w:w="150" w:type="dxa"/>
            </w:tcMar>
            <w:hideMark/>
          </w:tcPr>
          <w:p w14:paraId="65F1284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A42C5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drawcoastlines</w:t>
            </w:r>
            <w:r w:rsidRPr="006867BA">
              <w:rPr>
                <w:rFonts w:ascii="Consolas" w:eastAsia="Times New Roman" w:hAnsi="Consolas"/>
                <w:color w:val="333333"/>
                <w:sz w:val="36"/>
                <w:szCs w:val="36"/>
              </w:rPr>
              <w:t>()</w:t>
            </w:r>
          </w:p>
        </w:tc>
      </w:tr>
      <w:tr w:rsidR="00AF4670" w:rsidRPr="006867BA" w14:paraId="5443461B" w14:textId="77777777">
        <w:trPr>
          <w:divId w:val="1017848612"/>
        </w:trPr>
        <w:tc>
          <w:tcPr>
            <w:tcW w:w="533" w:type="dxa"/>
            <w:noWrap/>
            <w:tcMar>
              <w:top w:w="15" w:type="dxa"/>
              <w:left w:w="150" w:type="dxa"/>
              <w:bottom w:w="15" w:type="dxa"/>
              <w:right w:w="150" w:type="dxa"/>
            </w:tcMar>
            <w:hideMark/>
          </w:tcPr>
          <w:p w14:paraId="65A3671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8B7F51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fillcontinents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'coral'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lake_color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'aqua'</w:t>
            </w:r>
            <w:r w:rsidRPr="006867BA">
              <w:rPr>
                <w:rFonts w:ascii="Consolas" w:eastAsia="Times New Roman" w:hAnsi="Consolas"/>
                <w:color w:val="333333"/>
                <w:sz w:val="36"/>
                <w:szCs w:val="36"/>
              </w:rPr>
              <w:t>)</w:t>
            </w:r>
          </w:p>
        </w:tc>
      </w:tr>
      <w:tr w:rsidR="00AF4670" w:rsidRPr="006867BA" w14:paraId="0C468F2C" w14:textId="77777777">
        <w:trPr>
          <w:divId w:val="1017848612"/>
        </w:trPr>
        <w:tc>
          <w:tcPr>
            <w:tcW w:w="533" w:type="dxa"/>
            <w:shd w:val="clear" w:color="auto" w:fill="auto"/>
            <w:noWrap/>
            <w:tcMar>
              <w:top w:w="15" w:type="dxa"/>
              <w:left w:w="150" w:type="dxa"/>
              <w:bottom w:w="15" w:type="dxa"/>
              <w:right w:w="150" w:type="dxa"/>
            </w:tcMar>
            <w:hideMark/>
          </w:tcPr>
          <w:p w14:paraId="33E55B37"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E92BEB"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drawmapboundary</w:t>
            </w:r>
            <w:r w:rsidRPr="006867BA">
              <w:rPr>
                <w:rFonts w:ascii="Consolas" w:eastAsia="Times New Roman" w:hAnsi="Consolas"/>
                <w:color w:val="333333"/>
                <w:sz w:val="36"/>
                <w:szCs w:val="36"/>
              </w:rPr>
              <w:t>()</w:t>
            </w:r>
          </w:p>
        </w:tc>
      </w:tr>
      <w:tr w:rsidR="00AF4670" w:rsidRPr="006867BA" w14:paraId="64FDEF62" w14:textId="77777777">
        <w:trPr>
          <w:divId w:val="1017848612"/>
        </w:trPr>
        <w:tc>
          <w:tcPr>
            <w:tcW w:w="533" w:type="dxa"/>
            <w:noWrap/>
            <w:tcMar>
              <w:top w:w="15" w:type="dxa"/>
              <w:left w:w="150" w:type="dxa"/>
              <w:bottom w:w="15" w:type="dxa"/>
              <w:right w:w="150" w:type="dxa"/>
            </w:tcMar>
            <w:hideMark/>
          </w:tcPr>
          <w:p w14:paraId="09EF3254"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86A66F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drawcountries</w:t>
            </w:r>
            <w:r w:rsidRPr="006867BA">
              <w:rPr>
                <w:rFonts w:ascii="Consolas" w:eastAsia="Times New Roman" w:hAnsi="Consolas"/>
                <w:color w:val="333333"/>
                <w:sz w:val="36"/>
                <w:szCs w:val="36"/>
              </w:rPr>
              <w:t>()</w:t>
            </w:r>
          </w:p>
        </w:tc>
      </w:tr>
      <w:tr w:rsidR="00AF4670" w:rsidRPr="006867BA" w14:paraId="0BC97191" w14:textId="77777777">
        <w:trPr>
          <w:divId w:val="1017848612"/>
        </w:trPr>
        <w:tc>
          <w:tcPr>
            <w:tcW w:w="533" w:type="dxa"/>
            <w:shd w:val="clear" w:color="auto" w:fill="auto"/>
            <w:noWrap/>
            <w:tcMar>
              <w:top w:w="15" w:type="dxa"/>
              <w:left w:w="150" w:type="dxa"/>
              <w:bottom w:w="15" w:type="dxa"/>
              <w:right w:w="150" w:type="dxa"/>
            </w:tcMar>
            <w:hideMark/>
          </w:tcPr>
          <w:p w14:paraId="7CD5614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030452"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tbl>
      <w:tblPr>
        <w:tblW w:w="12953" w:type="dxa"/>
        <w:tblCellMar>
          <w:left w:w="0" w:type="dxa"/>
          <w:right w:w="0" w:type="dxa"/>
        </w:tblCellMar>
        <w:tblLook w:val="04A0" w:firstRow="1" w:lastRow="0" w:firstColumn="1" w:lastColumn="0" w:noHBand="0" w:noVBand="1"/>
      </w:tblPr>
      <w:tblGrid>
        <w:gridCol w:w="12953"/>
      </w:tblGrid>
      <w:tr w:rsidR="00D6115F" w:rsidRPr="006867BA" w14:paraId="1B238629" w14:textId="77777777">
        <w:trPr>
          <w:divId w:val="1932275113"/>
        </w:trPr>
        <w:tc>
          <w:tcPr>
            <w:tcW w:w="0" w:type="auto"/>
            <w:tcBorders>
              <w:top w:val="nil"/>
              <w:left w:val="nil"/>
              <w:bottom w:val="nil"/>
              <w:right w:val="nil"/>
            </w:tcBorders>
            <w:shd w:val="clear" w:color="auto" w:fill="auto"/>
            <w:tcMar>
              <w:top w:w="15" w:type="dxa"/>
              <w:left w:w="150" w:type="dxa"/>
              <w:bottom w:w="15" w:type="dxa"/>
              <w:right w:w="150" w:type="dxa"/>
            </w:tcMar>
            <w:hideMark/>
          </w:tcPr>
          <w:p w14:paraId="3B1E7962" w14:textId="77777777" w:rsidR="00D6115F" w:rsidRPr="006867BA" w:rsidRDefault="00D6115F">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p w14:paraId="3CDE9967" w14:textId="31B9B35C" w:rsidR="00D6115F" w:rsidRPr="006867BA" w:rsidRDefault="00D6115F">
      <w:pPr>
        <w:shd w:val="clear" w:color="auto" w:fill="F7F7F7"/>
        <w:spacing w:line="240" w:lineRule="auto"/>
        <w:divId w:val="2140490556"/>
        <w:rPr>
          <w:rFonts w:ascii="Segoe UI" w:eastAsia="Times New Roman" w:hAnsi="Segoe UI" w:cs="Segoe UI"/>
          <w:color w:val="333333"/>
          <w:sz w:val="36"/>
          <w:szCs w:val="36"/>
        </w:rPr>
      </w:pPr>
    </w:p>
    <w:p w14:paraId="42AFDB56" w14:textId="65D69D0A" w:rsidR="00D6115F" w:rsidRPr="006867BA" w:rsidRDefault="00D6115F">
      <w:pPr>
        <w:shd w:val="clear" w:color="auto" w:fill="FFFFFF"/>
        <w:divId w:val="1110707088"/>
        <w:rPr>
          <w:rFonts w:ascii="Arial" w:eastAsia="Times New Roman" w:hAnsi="Arial" w:cs="Arial"/>
          <w:sz w:val="36"/>
          <w:szCs w:val="36"/>
        </w:rPr>
      </w:pPr>
    </w:p>
    <w:p w14:paraId="6F7E40B1" w14:textId="77777777" w:rsidR="00D6115F" w:rsidRPr="006867BA" w:rsidRDefault="00D6115F">
      <w:pPr>
        <w:pStyle w:val="Heading2"/>
        <w:shd w:val="clear" w:color="auto" w:fill="FFFFFF"/>
        <w:divId w:val="1662075405"/>
        <w:rPr>
          <w:rFonts w:ascii="Arial" w:eastAsia="Times New Roman" w:hAnsi="Arial" w:cs="Arial"/>
          <w:sz w:val="36"/>
          <w:szCs w:val="36"/>
        </w:rPr>
      </w:pPr>
      <w:r w:rsidRPr="006867BA">
        <w:rPr>
          <w:rFonts w:ascii="Arial" w:eastAsia="Times New Roman" w:hAnsi="Arial" w:cs="Arial"/>
          <w:sz w:val="36"/>
          <w:szCs w:val="36"/>
        </w:rPr>
        <w:t>Splitting the Dataset</w:t>
      </w:r>
    </w:p>
    <w:p w14:paraId="5984A6F5"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Now, to create the earthquake prediction model, we need to divide the data into Xs and ys which respectively will be entered into the model as inputs to receive the output from the model.</w:t>
      </w:r>
    </w:p>
    <w:p w14:paraId="5105EB21"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Here the inputs are TImestamp, Latitude and Longitude and the outputs are Magnitude and Depth. I’m going to split the xs and ys into train and test with validation. The training set contains 80% and the test set contains 20%:</w:t>
      </w:r>
    </w:p>
    <w:tbl>
      <w:tblPr>
        <w:tblW w:w="428" w:type="dxa"/>
        <w:tblInd w:w="56" w:type="dxa"/>
        <w:tblCellMar>
          <w:left w:w="0" w:type="dxa"/>
          <w:right w:w="0" w:type="dxa"/>
        </w:tblCellMar>
        <w:tblLook w:val="04A0" w:firstRow="1" w:lastRow="0" w:firstColumn="1" w:lastColumn="0" w:noHBand="0" w:noVBand="1"/>
      </w:tblPr>
      <w:tblGrid>
        <w:gridCol w:w="428"/>
      </w:tblGrid>
      <w:tr w:rsidR="000F182B" w:rsidRPr="006867BA" w14:paraId="6A4EB725" w14:textId="77777777" w:rsidTr="00D77833">
        <w:trPr>
          <w:divId w:val="293830557"/>
        </w:trPr>
        <w:tc>
          <w:tcPr>
            <w:tcW w:w="428" w:type="dxa"/>
            <w:noWrap/>
            <w:tcMar>
              <w:top w:w="60" w:type="dxa"/>
              <w:left w:w="150" w:type="dxa"/>
              <w:bottom w:w="15" w:type="dxa"/>
              <w:right w:w="150" w:type="dxa"/>
            </w:tcMar>
            <w:hideMark/>
          </w:tcPr>
          <w:p w14:paraId="6B1A40EE" w14:textId="77777777" w:rsidR="000F182B" w:rsidRPr="006867BA" w:rsidRDefault="000F182B">
            <w:pPr>
              <w:rPr>
                <w:rFonts w:ascii="Arial" w:hAnsi="Arial" w:cs="Arial"/>
                <w:sz w:val="36"/>
                <w:szCs w:val="36"/>
              </w:rPr>
            </w:pPr>
          </w:p>
        </w:tc>
      </w:tr>
      <w:tr w:rsidR="000F182B" w:rsidRPr="006867BA" w14:paraId="1D44B4E0" w14:textId="77777777" w:rsidTr="00D77833">
        <w:trPr>
          <w:divId w:val="293830557"/>
        </w:trPr>
        <w:tc>
          <w:tcPr>
            <w:tcW w:w="428" w:type="dxa"/>
            <w:shd w:val="clear" w:color="auto" w:fill="auto"/>
            <w:noWrap/>
            <w:tcMar>
              <w:top w:w="15" w:type="dxa"/>
              <w:left w:w="150" w:type="dxa"/>
              <w:bottom w:w="15" w:type="dxa"/>
              <w:right w:w="150" w:type="dxa"/>
            </w:tcMar>
            <w:hideMark/>
          </w:tcPr>
          <w:p w14:paraId="68D4FD6D"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7B782243" w14:textId="77777777" w:rsidTr="00D77833">
        <w:trPr>
          <w:divId w:val="293830557"/>
        </w:trPr>
        <w:tc>
          <w:tcPr>
            <w:tcW w:w="428" w:type="dxa"/>
            <w:noWrap/>
            <w:tcMar>
              <w:top w:w="15" w:type="dxa"/>
              <w:left w:w="150" w:type="dxa"/>
              <w:bottom w:w="15" w:type="dxa"/>
              <w:right w:w="150" w:type="dxa"/>
            </w:tcMar>
            <w:hideMark/>
          </w:tcPr>
          <w:p w14:paraId="6FDBBBE1"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4C609DB0" w14:textId="77777777" w:rsidTr="00D77833">
        <w:trPr>
          <w:divId w:val="293830557"/>
        </w:trPr>
        <w:tc>
          <w:tcPr>
            <w:tcW w:w="428" w:type="dxa"/>
            <w:noWrap/>
            <w:tcMar>
              <w:top w:w="15" w:type="dxa"/>
              <w:left w:w="150" w:type="dxa"/>
              <w:bottom w:w="15" w:type="dxa"/>
              <w:right w:w="150" w:type="dxa"/>
            </w:tcMar>
            <w:hideMark/>
          </w:tcPr>
          <w:p w14:paraId="2736802A" w14:textId="77777777" w:rsidR="000F182B" w:rsidRPr="006867BA" w:rsidRDefault="000F182B">
            <w:pPr>
              <w:spacing w:line="300" w:lineRule="atLeast"/>
              <w:rPr>
                <w:rFonts w:eastAsia="Times New Roman"/>
                <w:sz w:val="36"/>
                <w:szCs w:val="36"/>
              </w:rPr>
            </w:pPr>
          </w:p>
        </w:tc>
      </w:tr>
      <w:tr w:rsidR="000F182B" w:rsidRPr="006867BA" w14:paraId="0ECE4331" w14:textId="77777777" w:rsidTr="00D77833">
        <w:trPr>
          <w:divId w:val="293830557"/>
        </w:trPr>
        <w:tc>
          <w:tcPr>
            <w:tcW w:w="428" w:type="dxa"/>
            <w:shd w:val="clear" w:color="auto" w:fill="auto"/>
            <w:noWrap/>
            <w:tcMar>
              <w:top w:w="15" w:type="dxa"/>
              <w:left w:w="150" w:type="dxa"/>
              <w:bottom w:w="15" w:type="dxa"/>
              <w:right w:w="150" w:type="dxa"/>
            </w:tcMar>
            <w:hideMark/>
          </w:tcPr>
          <w:p w14:paraId="318E4A45" w14:textId="77777777" w:rsidR="000F182B" w:rsidRPr="006867BA" w:rsidRDefault="000F182B">
            <w:pPr>
              <w:spacing w:line="300" w:lineRule="atLeast"/>
              <w:rPr>
                <w:rFonts w:ascii="Consolas" w:eastAsia="Times New Roman" w:hAnsi="Consolas"/>
                <w:color w:val="333333"/>
                <w:sz w:val="36"/>
                <w:szCs w:val="36"/>
              </w:rPr>
            </w:pPr>
          </w:p>
        </w:tc>
      </w:tr>
    </w:tbl>
    <w:tbl>
      <w:tblPr>
        <w:tblW w:w="10080" w:type="dxa"/>
        <w:tblCellMar>
          <w:left w:w="0" w:type="dxa"/>
          <w:right w:w="0" w:type="dxa"/>
        </w:tblCellMar>
        <w:tblLook w:val="04A0" w:firstRow="1" w:lastRow="0" w:firstColumn="1" w:lastColumn="0" w:noHBand="0" w:noVBand="1"/>
      </w:tblPr>
      <w:tblGrid>
        <w:gridCol w:w="5428"/>
        <w:gridCol w:w="5051"/>
      </w:tblGrid>
      <w:tr w:rsidR="00A175C2" w:rsidRPr="006867BA" w14:paraId="28682120" w14:textId="77777777">
        <w:trPr>
          <w:gridAfter w:val="1"/>
          <w:divId w:val="279730745"/>
        </w:trPr>
        <w:tc>
          <w:tcPr>
            <w:tcW w:w="0" w:type="auto"/>
            <w:tcBorders>
              <w:top w:val="nil"/>
              <w:left w:val="nil"/>
              <w:bottom w:val="nil"/>
              <w:right w:val="nil"/>
            </w:tcBorders>
            <w:tcMar>
              <w:top w:w="60" w:type="dxa"/>
              <w:left w:w="150" w:type="dxa"/>
              <w:bottom w:w="15" w:type="dxa"/>
              <w:right w:w="150" w:type="dxa"/>
            </w:tcMar>
            <w:hideMark/>
          </w:tcPr>
          <w:p w14:paraId="5AAC8B48" w14:textId="62B681A2" w:rsidR="00A175C2" w:rsidRPr="006867BA" w:rsidRDefault="00A175C2">
            <w:pPr>
              <w:spacing w:line="300" w:lineRule="atLeast"/>
              <w:rPr>
                <w:rFonts w:ascii="Consolas" w:eastAsia="Times New Roman" w:hAnsi="Consolas"/>
                <w:color w:val="333333"/>
                <w:kern w:val="0"/>
                <w:sz w:val="36"/>
                <w:szCs w:val="36"/>
                <w14:ligatures w14:val="none"/>
              </w:rPr>
            </w:pPr>
            <w:r w:rsidRPr="006867BA">
              <w:rPr>
                <w:rStyle w:val="pl-v"/>
                <w:rFonts w:ascii="Consolas" w:eastAsia="Times New Roman" w:hAnsi="Consolas"/>
                <w:color w:val="E36209"/>
                <w:sz w:val="36"/>
                <w:szCs w:val="36"/>
              </w:rPr>
              <w:t>X</w:t>
            </w:r>
            <w:r w:rsidR="006B6F89" w:rsidRPr="006867BA">
              <w:rPr>
                <w:rStyle w:val="pl-v"/>
                <w:color w:val="E36209"/>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p>
        </w:tc>
      </w:tr>
      <w:tr w:rsidR="00A175C2" w:rsidRPr="006867BA" w14:paraId="75464D82" w14:textId="77777777">
        <w:trPr>
          <w:divId w:val="279730745"/>
        </w:trPr>
        <w:tc>
          <w:tcPr>
            <w:tcW w:w="420" w:type="dxa"/>
            <w:shd w:val="clear" w:color="auto" w:fill="auto"/>
            <w:noWrap/>
            <w:tcMar>
              <w:top w:w="15" w:type="dxa"/>
              <w:left w:w="150" w:type="dxa"/>
              <w:bottom w:w="15" w:type="dxa"/>
              <w:right w:w="150" w:type="dxa"/>
            </w:tcMar>
            <w:hideMark/>
          </w:tcPr>
          <w:p w14:paraId="3DCB858B"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CEF2D2" w14:textId="77777777" w:rsidR="00A175C2" w:rsidRPr="006867BA" w:rsidRDefault="00A175C2">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w:t>
            </w:r>
          </w:p>
        </w:tc>
      </w:tr>
      <w:tr w:rsidR="00A175C2" w:rsidRPr="006867BA" w14:paraId="17E79F08" w14:textId="77777777">
        <w:trPr>
          <w:divId w:val="279730745"/>
        </w:trPr>
        <w:tc>
          <w:tcPr>
            <w:tcW w:w="420" w:type="dxa"/>
            <w:noWrap/>
            <w:tcMar>
              <w:top w:w="15" w:type="dxa"/>
              <w:left w:w="150" w:type="dxa"/>
              <w:bottom w:w="15" w:type="dxa"/>
              <w:right w:w="150" w:type="dxa"/>
            </w:tcMar>
            <w:hideMark/>
          </w:tcPr>
          <w:p w14:paraId="251871A9"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5CD1692" w14:textId="77777777" w:rsidR="00A175C2" w:rsidRPr="006867BA" w:rsidRDefault="00A175C2">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sklearn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cross_validation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train_test_split</w:t>
            </w:r>
          </w:p>
        </w:tc>
      </w:tr>
      <w:tr w:rsidR="00A175C2" w:rsidRPr="006867BA" w14:paraId="15C28717" w14:textId="77777777">
        <w:trPr>
          <w:divId w:val="279730745"/>
        </w:trPr>
        <w:tc>
          <w:tcPr>
            <w:tcW w:w="420" w:type="dxa"/>
            <w:shd w:val="clear" w:color="auto" w:fill="auto"/>
            <w:noWrap/>
            <w:tcMar>
              <w:top w:w="15" w:type="dxa"/>
              <w:left w:w="150" w:type="dxa"/>
              <w:bottom w:w="15" w:type="dxa"/>
              <w:right w:w="150" w:type="dxa"/>
            </w:tcMar>
            <w:hideMark/>
          </w:tcPr>
          <w:p w14:paraId="2BCCAE07"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D1E41" w14:textId="77777777" w:rsidR="00A175C2" w:rsidRPr="006867BA" w:rsidRDefault="00A175C2">
            <w:pPr>
              <w:spacing w:line="300" w:lineRule="atLeast"/>
              <w:rPr>
                <w:rFonts w:ascii="Consolas" w:eastAsia="Times New Roman" w:hAnsi="Consolas"/>
                <w:color w:val="333333"/>
                <w:sz w:val="36"/>
                <w:szCs w:val="36"/>
              </w:rPr>
            </w:pPr>
          </w:p>
          <w:p w14:paraId="51BE8A0A" w14:textId="77777777" w:rsidR="00A175C2" w:rsidRPr="006867BA" w:rsidRDefault="00A175C2">
            <w:pPr>
              <w:spacing w:line="300" w:lineRule="atLeast"/>
              <w:jc w:val="right"/>
              <w:rPr>
                <w:rFonts w:eastAsia="Times New Roman"/>
                <w:sz w:val="36"/>
                <w:szCs w:val="36"/>
              </w:rPr>
            </w:pPr>
          </w:p>
        </w:tc>
      </w:tr>
      <w:tr w:rsidR="00A175C2" w:rsidRPr="006867BA" w14:paraId="235FBC65" w14:textId="77777777">
        <w:trPr>
          <w:divId w:val="279730745"/>
        </w:trPr>
        <w:tc>
          <w:tcPr>
            <w:tcW w:w="420" w:type="dxa"/>
            <w:noWrap/>
            <w:tcMar>
              <w:top w:w="15" w:type="dxa"/>
              <w:left w:w="150" w:type="dxa"/>
              <w:bottom w:w="15" w:type="dxa"/>
              <w:right w:w="150" w:type="dxa"/>
            </w:tcMar>
            <w:hideMark/>
          </w:tcPr>
          <w:p w14:paraId="62C52E95" w14:textId="77777777" w:rsidR="00A175C2" w:rsidRPr="006867BA" w:rsidRDefault="00A175C2">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198F0EE" w14:textId="77777777" w:rsidR="00A175C2" w:rsidRPr="006867BA" w:rsidRDefault="00A175C2">
            <w:pPr>
              <w:spacing w:line="300" w:lineRule="atLeast"/>
              <w:rPr>
                <w:rFonts w:ascii="Consolas" w:eastAsia="Times New Roman" w:hAnsi="Consolas"/>
                <w:color w:val="333333"/>
                <w:sz w:val="36"/>
                <w:szCs w:val="36"/>
              </w:rPr>
            </w:pP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train_test_split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test_size</w:t>
            </w:r>
            <w:r w:rsidRPr="006867BA">
              <w:rPr>
                <w:rStyle w:val="pl-c1"/>
                <w:rFonts w:ascii="Consolas" w:eastAsia="Times New Roman" w:hAnsi="Consolas"/>
                <w:color w:val="005CC5"/>
                <w:sz w:val="36"/>
                <w:szCs w:val="36"/>
              </w:rPr>
              <w:t>=0.2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random_state</w:t>
            </w:r>
            <w:r w:rsidRPr="006867BA">
              <w:rPr>
                <w:rStyle w:val="pl-c1"/>
                <w:rFonts w:ascii="Consolas" w:eastAsia="Times New Roman" w:hAnsi="Consolas"/>
                <w:color w:val="005CC5"/>
                <w:sz w:val="36"/>
                <w:szCs w:val="36"/>
              </w:rPr>
              <w:t>=42</w:t>
            </w:r>
            <w:r w:rsidRPr="006867BA">
              <w:rPr>
                <w:rFonts w:ascii="Consolas" w:eastAsia="Times New Roman" w:hAnsi="Consolas"/>
                <w:color w:val="333333"/>
                <w:sz w:val="36"/>
                <w:szCs w:val="36"/>
              </w:rPr>
              <w:t>)</w:t>
            </w:r>
          </w:p>
        </w:tc>
      </w:tr>
      <w:tr w:rsidR="00A175C2" w:rsidRPr="006867BA" w14:paraId="6790BF00" w14:textId="77777777">
        <w:trPr>
          <w:divId w:val="279730745"/>
        </w:trPr>
        <w:tc>
          <w:tcPr>
            <w:tcW w:w="420" w:type="dxa"/>
            <w:shd w:val="clear" w:color="auto" w:fill="auto"/>
            <w:noWrap/>
            <w:tcMar>
              <w:top w:w="15" w:type="dxa"/>
              <w:left w:w="150" w:type="dxa"/>
              <w:bottom w:w="15" w:type="dxa"/>
              <w:right w:w="150" w:type="dxa"/>
            </w:tcMar>
            <w:hideMark/>
          </w:tcPr>
          <w:p w14:paraId="2ACB31AE"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A286" w14:textId="77777777" w:rsidR="00A175C2" w:rsidRPr="006867BA" w:rsidRDefault="00A175C2">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w:t>
            </w:r>
          </w:p>
        </w:tc>
      </w:tr>
    </w:tbl>
    <w:p w14:paraId="252AA4B7" w14:textId="363F0EDF" w:rsidR="00C45888" w:rsidRPr="006867BA" w:rsidRDefault="00C45888">
      <w:pPr>
        <w:rPr>
          <w:sz w:val="36"/>
          <w:szCs w:val="36"/>
        </w:rPr>
      </w:pPr>
    </w:p>
    <w:p w14:paraId="7D944E19" w14:textId="77777777" w:rsidR="004C60DA" w:rsidRPr="006867BA" w:rsidRDefault="004C60DA">
      <w:pPr>
        <w:pStyle w:val="HTMLPreformatted"/>
        <w:divId w:val="1594434781"/>
        <w:rPr>
          <w:rStyle w:val="Strong"/>
          <w:rFonts w:ascii="var(--fontFamily)" w:hAnsi="var(--fontFamily)"/>
          <w:sz w:val="36"/>
          <w:szCs w:val="36"/>
        </w:rPr>
      </w:pPr>
      <w:r w:rsidRPr="006867BA">
        <w:rPr>
          <w:rStyle w:val="Strong"/>
          <w:rFonts w:ascii="var(--fontFamily)" w:hAnsi="var(--fontFamily)"/>
          <w:sz w:val="36"/>
          <w:szCs w:val="36"/>
        </w:rPr>
        <w:t>(18727, 3) (4682, 3) (18727, 2) (4682, 3)</w:t>
      </w:r>
    </w:p>
    <w:p w14:paraId="0C4D2A31" w14:textId="77777777" w:rsidR="00104D7A" w:rsidRPr="006867BA" w:rsidRDefault="00104D7A">
      <w:pPr>
        <w:pStyle w:val="HTMLPreformatted"/>
        <w:divId w:val="1594434781"/>
        <w:rPr>
          <w:rFonts w:ascii="var(--fontFamily)" w:hAnsi="var(--fontFamily)"/>
          <w:sz w:val="36"/>
          <w:szCs w:val="36"/>
        </w:rPr>
      </w:pPr>
    </w:p>
    <w:p w14:paraId="5FBB3088" w14:textId="77777777" w:rsidR="00104D7A" w:rsidRPr="006867BA" w:rsidRDefault="00104D7A">
      <w:pPr>
        <w:pStyle w:val="Heading2"/>
        <w:shd w:val="clear" w:color="auto" w:fill="FFFFFF"/>
        <w:divId w:val="1848203209"/>
        <w:rPr>
          <w:rFonts w:ascii="Arial" w:eastAsia="Times New Roman" w:hAnsi="Arial" w:cs="Arial"/>
          <w:sz w:val="36"/>
          <w:szCs w:val="36"/>
        </w:rPr>
      </w:pPr>
      <w:r w:rsidRPr="006867BA">
        <w:rPr>
          <w:rFonts w:ascii="Arial" w:eastAsia="Times New Roman" w:hAnsi="Arial" w:cs="Arial"/>
          <w:sz w:val="36"/>
          <w:szCs w:val="36"/>
        </w:rPr>
        <w:t>Neural Network for Earthquake Prediction</w:t>
      </w:r>
    </w:p>
    <w:p w14:paraId="2B41AD6B" w14:textId="2918BC87" w:rsidR="00104D7A" w:rsidRPr="006867BA" w:rsidRDefault="00104D7A">
      <w:pPr>
        <w:pStyle w:val="NormalWeb"/>
        <w:shd w:val="clear" w:color="auto" w:fill="FFFFFF"/>
        <w:spacing w:before="0" w:beforeAutospacing="0"/>
        <w:divId w:val="1848203209"/>
        <w:rPr>
          <w:rFonts w:ascii="Arial" w:hAnsi="Arial" w:cs="Arial"/>
          <w:sz w:val="36"/>
          <w:szCs w:val="36"/>
        </w:rPr>
      </w:pPr>
      <w:r w:rsidRPr="006867BA">
        <w:rPr>
          <w:rFonts w:ascii="Arial" w:hAnsi="Arial" w:cs="Arial"/>
          <w:sz w:val="36"/>
          <w:szCs w:val="36"/>
        </w:rPr>
        <w:t xml:space="preserve">Now </w:t>
      </w:r>
      <w:r w:rsidR="001B0FF4" w:rsidRPr="006867BA">
        <w:rPr>
          <w:rFonts w:ascii="Arial" w:hAnsi="Arial" w:cs="Arial"/>
          <w:sz w:val="36"/>
          <w:szCs w:val="36"/>
        </w:rPr>
        <w:t xml:space="preserve"> we </w:t>
      </w:r>
      <w:r w:rsidRPr="006867BA">
        <w:rPr>
          <w:rFonts w:ascii="Arial" w:hAnsi="Arial" w:cs="Arial"/>
          <w:sz w:val="36"/>
          <w:szCs w:val="36"/>
        </w:rPr>
        <w:t>will create a neural network to fit the data from the training set. Our neural network will consist of three dense layers each with 16, 16, 2 nodes and reread. Relu and softmax will be used as activation functions:</w:t>
      </w:r>
    </w:p>
    <w:tbl>
      <w:tblPr>
        <w:tblW w:w="8295" w:type="dxa"/>
        <w:tblCellMar>
          <w:left w:w="0" w:type="dxa"/>
          <w:right w:w="0" w:type="dxa"/>
        </w:tblCellMar>
        <w:tblLook w:val="04A0" w:firstRow="1" w:lastRow="0" w:firstColumn="1" w:lastColumn="0" w:noHBand="0" w:noVBand="1"/>
      </w:tblPr>
      <w:tblGrid>
        <w:gridCol w:w="525"/>
        <w:gridCol w:w="7770"/>
      </w:tblGrid>
      <w:tr w:rsidR="00104D7A" w:rsidRPr="006867BA" w14:paraId="74D0E1B5" w14:textId="77777777">
        <w:trPr>
          <w:divId w:val="433792837"/>
        </w:trPr>
        <w:tc>
          <w:tcPr>
            <w:tcW w:w="525" w:type="dxa"/>
            <w:noWrap/>
            <w:tcMar>
              <w:top w:w="60" w:type="dxa"/>
              <w:left w:w="150" w:type="dxa"/>
              <w:bottom w:w="15" w:type="dxa"/>
              <w:right w:w="150" w:type="dxa"/>
            </w:tcMar>
            <w:hideMark/>
          </w:tcPr>
          <w:p w14:paraId="11A6BDD0" w14:textId="77777777" w:rsidR="00104D7A" w:rsidRPr="006867BA" w:rsidRDefault="00104D7A">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4CC832B"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models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p>
        </w:tc>
      </w:tr>
      <w:tr w:rsidR="00104D7A" w:rsidRPr="006867BA" w14:paraId="5D74B5E0" w14:textId="77777777">
        <w:trPr>
          <w:divId w:val="433792837"/>
        </w:trPr>
        <w:tc>
          <w:tcPr>
            <w:tcW w:w="525" w:type="dxa"/>
            <w:shd w:val="clear" w:color="auto" w:fill="auto"/>
            <w:noWrap/>
            <w:tcMar>
              <w:top w:w="15" w:type="dxa"/>
              <w:left w:w="150" w:type="dxa"/>
              <w:bottom w:w="15" w:type="dxa"/>
              <w:right w:w="150" w:type="dxa"/>
            </w:tcMar>
            <w:hideMark/>
          </w:tcPr>
          <w:p w14:paraId="0C6FDBD6"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1569E"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layers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Dense</w:t>
            </w:r>
          </w:p>
        </w:tc>
      </w:tr>
      <w:tr w:rsidR="00104D7A" w:rsidRPr="006867BA" w14:paraId="175869EF" w14:textId="77777777">
        <w:trPr>
          <w:divId w:val="433792837"/>
        </w:trPr>
        <w:tc>
          <w:tcPr>
            <w:tcW w:w="525" w:type="dxa"/>
            <w:noWrap/>
            <w:tcMar>
              <w:top w:w="15" w:type="dxa"/>
              <w:left w:w="150" w:type="dxa"/>
              <w:bottom w:w="15" w:type="dxa"/>
              <w:right w:w="150" w:type="dxa"/>
            </w:tcMar>
            <w:hideMark/>
          </w:tcPr>
          <w:p w14:paraId="6172415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741A72E" w14:textId="77777777" w:rsidR="00104D7A" w:rsidRPr="006867BA" w:rsidRDefault="00104D7A">
            <w:pPr>
              <w:spacing w:line="300" w:lineRule="atLeast"/>
              <w:rPr>
                <w:rFonts w:ascii="Consolas" w:eastAsia="Times New Roman" w:hAnsi="Consolas"/>
                <w:color w:val="333333"/>
                <w:sz w:val="36"/>
                <w:szCs w:val="36"/>
              </w:rPr>
            </w:pPr>
          </w:p>
          <w:p w14:paraId="2CB7843A" w14:textId="77777777" w:rsidR="00104D7A" w:rsidRPr="006867BA" w:rsidRDefault="00104D7A">
            <w:pPr>
              <w:spacing w:line="300" w:lineRule="atLeast"/>
              <w:jc w:val="right"/>
              <w:rPr>
                <w:rFonts w:eastAsia="Times New Roman"/>
                <w:sz w:val="36"/>
                <w:szCs w:val="36"/>
              </w:rPr>
            </w:pPr>
          </w:p>
        </w:tc>
      </w:tr>
      <w:tr w:rsidR="00104D7A" w:rsidRPr="006867BA" w14:paraId="58A10560" w14:textId="77777777">
        <w:trPr>
          <w:divId w:val="433792837"/>
        </w:trPr>
        <w:tc>
          <w:tcPr>
            <w:tcW w:w="525" w:type="dxa"/>
            <w:shd w:val="clear" w:color="auto" w:fill="auto"/>
            <w:noWrap/>
            <w:tcMar>
              <w:top w:w="15" w:type="dxa"/>
              <w:left w:w="150" w:type="dxa"/>
              <w:bottom w:w="15" w:type="dxa"/>
              <w:right w:w="150" w:type="dxa"/>
            </w:tcMar>
            <w:hideMark/>
          </w:tcPr>
          <w:p w14:paraId="35E4A687" w14:textId="77777777" w:rsidR="00104D7A" w:rsidRPr="006867BA" w:rsidRDefault="00104D7A">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5656F"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def</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create_model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r w:rsidR="00104D7A" w:rsidRPr="006867BA" w14:paraId="56EF91C0" w14:textId="77777777">
        <w:trPr>
          <w:divId w:val="433792837"/>
        </w:trPr>
        <w:tc>
          <w:tcPr>
            <w:tcW w:w="525" w:type="dxa"/>
            <w:noWrap/>
            <w:tcMar>
              <w:top w:w="15" w:type="dxa"/>
              <w:left w:w="150" w:type="dxa"/>
              <w:bottom w:w="15" w:type="dxa"/>
              <w:right w:w="150" w:type="dxa"/>
            </w:tcMar>
            <w:hideMark/>
          </w:tcPr>
          <w:p w14:paraId="34581A9A"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30160E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104D7A" w:rsidRPr="006867BA" w14:paraId="6B09FF54" w14:textId="77777777">
        <w:trPr>
          <w:divId w:val="433792837"/>
        </w:trPr>
        <w:tc>
          <w:tcPr>
            <w:tcW w:w="525" w:type="dxa"/>
            <w:shd w:val="clear" w:color="auto" w:fill="auto"/>
            <w:noWrap/>
            <w:tcMar>
              <w:top w:w="15" w:type="dxa"/>
              <w:left w:w="150" w:type="dxa"/>
              <w:bottom w:w="15" w:type="dxa"/>
              <w:right w:w="150" w:type="dxa"/>
            </w:tcMar>
            <w:hideMark/>
          </w:tcPr>
          <w:p w14:paraId="3FB75B0D"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2CD590"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104D7A" w:rsidRPr="006867BA" w14:paraId="4D96E578" w14:textId="77777777">
        <w:trPr>
          <w:divId w:val="433792837"/>
        </w:trPr>
        <w:tc>
          <w:tcPr>
            <w:tcW w:w="525" w:type="dxa"/>
            <w:noWrap/>
            <w:tcMar>
              <w:top w:w="15" w:type="dxa"/>
              <w:left w:w="150" w:type="dxa"/>
              <w:bottom w:w="15" w:type="dxa"/>
              <w:right w:w="150" w:type="dxa"/>
            </w:tcMar>
            <w:hideMark/>
          </w:tcPr>
          <w:p w14:paraId="799529D4"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A72B5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w:t>
            </w:r>
          </w:p>
        </w:tc>
      </w:tr>
      <w:tr w:rsidR="00104D7A" w:rsidRPr="006867BA" w14:paraId="0B3343C2" w14:textId="77777777">
        <w:trPr>
          <w:divId w:val="433792837"/>
        </w:trPr>
        <w:tc>
          <w:tcPr>
            <w:tcW w:w="525" w:type="dxa"/>
            <w:shd w:val="clear" w:color="auto" w:fill="auto"/>
            <w:noWrap/>
            <w:tcMar>
              <w:top w:w="15" w:type="dxa"/>
              <w:left w:w="150" w:type="dxa"/>
              <w:bottom w:w="15" w:type="dxa"/>
              <w:right w:w="150" w:type="dxa"/>
            </w:tcMar>
            <w:hideMark/>
          </w:tcPr>
          <w:p w14:paraId="30EDFAF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1D5C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104D7A" w:rsidRPr="006867BA" w14:paraId="3FC57115" w14:textId="77777777">
        <w:trPr>
          <w:divId w:val="433792837"/>
        </w:trPr>
        <w:tc>
          <w:tcPr>
            <w:tcW w:w="525" w:type="dxa"/>
            <w:noWrap/>
            <w:tcMar>
              <w:top w:w="15" w:type="dxa"/>
              <w:left w:w="150" w:type="dxa"/>
              <w:bottom w:w="15" w:type="dxa"/>
              <w:right w:w="150" w:type="dxa"/>
            </w:tcMar>
            <w:hideMark/>
          </w:tcPr>
          <w:p w14:paraId="48BB24BF"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E7D80DD"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p>
        </w:tc>
      </w:tr>
      <w:tr w:rsidR="00104D7A" w:rsidRPr="006867BA" w14:paraId="273C212B" w14:textId="77777777">
        <w:trPr>
          <w:divId w:val="433792837"/>
        </w:trPr>
        <w:tc>
          <w:tcPr>
            <w:tcW w:w="525" w:type="dxa"/>
            <w:shd w:val="clear" w:color="auto" w:fill="auto"/>
            <w:noWrap/>
            <w:tcMar>
              <w:top w:w="15" w:type="dxa"/>
              <w:left w:w="150" w:type="dxa"/>
              <w:bottom w:w="15" w:type="dxa"/>
              <w:right w:w="150" w:type="dxa"/>
            </w:tcMar>
            <w:hideMark/>
          </w:tcPr>
          <w:p w14:paraId="14900175"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2F6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p w14:paraId="73949C46" w14:textId="77777777" w:rsidR="00EF129B" w:rsidRPr="006867BA" w:rsidRDefault="00EF129B">
            <w:pPr>
              <w:spacing w:line="300" w:lineRule="atLeast"/>
              <w:rPr>
                <w:rFonts w:ascii="Consolas" w:eastAsia="Times New Roman" w:hAnsi="Consolas"/>
                <w:color w:val="333333"/>
                <w:sz w:val="36"/>
                <w:szCs w:val="36"/>
              </w:rPr>
            </w:pPr>
          </w:p>
        </w:tc>
      </w:tr>
    </w:tbl>
    <w:p w14:paraId="789CFCD1" w14:textId="617CCFCF" w:rsidR="009F04DB" w:rsidRPr="006867BA" w:rsidRDefault="009F04DB">
      <w:pPr>
        <w:pStyle w:val="NormalWeb"/>
        <w:shd w:val="clear" w:color="auto" w:fill="FFFFFF"/>
        <w:spacing w:before="0" w:beforeAutospacing="0"/>
        <w:divId w:val="804811016"/>
        <w:rPr>
          <w:rFonts w:ascii="Arial" w:hAnsi="Arial" w:cs="Arial"/>
          <w:sz w:val="36"/>
          <w:szCs w:val="36"/>
        </w:rPr>
      </w:pPr>
      <w:r w:rsidRPr="006867BA">
        <w:rPr>
          <w:rFonts w:ascii="Arial" w:hAnsi="Arial" w:cs="Arial"/>
          <w:sz w:val="36"/>
          <w:szCs w:val="36"/>
        </w:rPr>
        <w:t>We are going to define the hyperparameters with two or more options to find the best fit:</w:t>
      </w:r>
    </w:p>
    <w:tbl>
      <w:tblPr>
        <w:tblW w:w="14175" w:type="dxa"/>
        <w:tblCellMar>
          <w:left w:w="0" w:type="dxa"/>
          <w:right w:w="0" w:type="dxa"/>
        </w:tblCellMar>
        <w:tblLook w:val="04A0" w:firstRow="1" w:lastRow="0" w:firstColumn="1" w:lastColumn="0" w:noHBand="0" w:noVBand="1"/>
      </w:tblPr>
      <w:tblGrid>
        <w:gridCol w:w="525"/>
        <w:gridCol w:w="13650"/>
      </w:tblGrid>
      <w:tr w:rsidR="009F04DB" w:rsidRPr="006867BA" w14:paraId="7DC70E02" w14:textId="77777777">
        <w:trPr>
          <w:divId w:val="647512107"/>
        </w:trPr>
        <w:tc>
          <w:tcPr>
            <w:tcW w:w="525" w:type="dxa"/>
            <w:noWrap/>
            <w:tcMar>
              <w:top w:w="60" w:type="dxa"/>
              <w:left w:w="150" w:type="dxa"/>
              <w:bottom w:w="15" w:type="dxa"/>
              <w:right w:w="150" w:type="dxa"/>
            </w:tcMar>
            <w:hideMark/>
          </w:tcPr>
          <w:p w14:paraId="399BE4A6" w14:textId="77777777" w:rsidR="009F04DB" w:rsidRPr="006867BA" w:rsidRDefault="009F04DB">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C9F7E8F" w14:textId="77777777" w:rsidR="009F04DB" w:rsidRPr="006867BA" w:rsidRDefault="009F04DB">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wrappers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scikit_learn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p>
        </w:tc>
      </w:tr>
      <w:tr w:rsidR="009F04DB" w:rsidRPr="006867BA" w14:paraId="76CBC69B" w14:textId="77777777">
        <w:trPr>
          <w:divId w:val="647512107"/>
        </w:trPr>
        <w:tc>
          <w:tcPr>
            <w:tcW w:w="525" w:type="dxa"/>
            <w:shd w:val="clear" w:color="auto" w:fill="auto"/>
            <w:noWrap/>
            <w:tcMar>
              <w:top w:w="15" w:type="dxa"/>
              <w:left w:w="150" w:type="dxa"/>
              <w:bottom w:w="15" w:type="dxa"/>
              <w:right w:w="150" w:type="dxa"/>
            </w:tcMar>
            <w:hideMark/>
          </w:tcPr>
          <w:p w14:paraId="58716FA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5C03A" w14:textId="77777777" w:rsidR="009F04DB" w:rsidRPr="006867BA" w:rsidRDefault="009F04DB">
            <w:pPr>
              <w:spacing w:line="300" w:lineRule="atLeast"/>
              <w:rPr>
                <w:rFonts w:ascii="Consolas" w:eastAsia="Times New Roman" w:hAnsi="Consolas"/>
                <w:color w:val="333333"/>
                <w:sz w:val="36"/>
                <w:szCs w:val="36"/>
              </w:rPr>
            </w:pPr>
          </w:p>
          <w:p w14:paraId="2D3C2107" w14:textId="77777777" w:rsidR="009F04DB" w:rsidRPr="006867BA" w:rsidRDefault="009F04DB">
            <w:pPr>
              <w:spacing w:line="300" w:lineRule="atLeast"/>
              <w:jc w:val="right"/>
              <w:rPr>
                <w:rFonts w:eastAsia="Times New Roman"/>
                <w:sz w:val="36"/>
                <w:szCs w:val="36"/>
              </w:rPr>
            </w:pPr>
          </w:p>
        </w:tc>
      </w:tr>
      <w:tr w:rsidR="009F04DB" w:rsidRPr="006867BA" w14:paraId="0120AE66" w14:textId="77777777">
        <w:trPr>
          <w:divId w:val="647512107"/>
        </w:trPr>
        <w:tc>
          <w:tcPr>
            <w:tcW w:w="525" w:type="dxa"/>
            <w:noWrap/>
            <w:tcMar>
              <w:top w:w="15" w:type="dxa"/>
              <w:left w:w="150" w:type="dxa"/>
              <w:bottom w:w="15" w:type="dxa"/>
              <w:right w:w="150" w:type="dxa"/>
            </w:tcMar>
            <w:hideMark/>
          </w:tcPr>
          <w:p w14:paraId="028F29F0"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94898F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build_fn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create_model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=0</w:t>
            </w:r>
            <w:r w:rsidRPr="006867BA">
              <w:rPr>
                <w:rFonts w:ascii="Consolas" w:eastAsia="Times New Roman" w:hAnsi="Consolas"/>
                <w:color w:val="333333"/>
                <w:sz w:val="36"/>
                <w:szCs w:val="36"/>
              </w:rPr>
              <w:t>)</w:t>
            </w:r>
          </w:p>
        </w:tc>
      </w:tr>
      <w:tr w:rsidR="009F04DB" w:rsidRPr="006867BA" w14:paraId="565A3053" w14:textId="77777777">
        <w:trPr>
          <w:divId w:val="647512107"/>
        </w:trPr>
        <w:tc>
          <w:tcPr>
            <w:tcW w:w="525" w:type="dxa"/>
            <w:shd w:val="clear" w:color="auto" w:fill="auto"/>
            <w:noWrap/>
            <w:tcMar>
              <w:top w:w="15" w:type="dxa"/>
              <w:left w:w="150" w:type="dxa"/>
              <w:bottom w:w="15" w:type="dxa"/>
              <w:right w:w="150" w:type="dxa"/>
            </w:tcMar>
            <w:hideMark/>
          </w:tcPr>
          <w:p w14:paraId="5DCF3CC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C2B5C" w14:textId="77777777" w:rsidR="009F04DB" w:rsidRPr="006867BA" w:rsidRDefault="009F04DB">
            <w:pPr>
              <w:spacing w:line="300" w:lineRule="atLeast"/>
              <w:rPr>
                <w:rFonts w:ascii="Consolas" w:eastAsia="Times New Roman" w:hAnsi="Consolas"/>
                <w:color w:val="333333"/>
                <w:sz w:val="36"/>
                <w:szCs w:val="36"/>
              </w:rPr>
            </w:pPr>
          </w:p>
          <w:p w14:paraId="54F85824" w14:textId="77777777" w:rsidR="009F04DB" w:rsidRPr="006867BA" w:rsidRDefault="009F04DB">
            <w:pPr>
              <w:spacing w:line="300" w:lineRule="atLeast"/>
              <w:jc w:val="right"/>
              <w:rPr>
                <w:rFonts w:eastAsia="Times New Roman"/>
                <w:sz w:val="36"/>
                <w:szCs w:val="36"/>
              </w:rPr>
            </w:pPr>
          </w:p>
        </w:tc>
      </w:tr>
      <w:tr w:rsidR="009F04DB" w:rsidRPr="006867BA" w14:paraId="264D5459" w14:textId="77777777">
        <w:trPr>
          <w:divId w:val="647512107"/>
        </w:trPr>
        <w:tc>
          <w:tcPr>
            <w:tcW w:w="525" w:type="dxa"/>
            <w:noWrap/>
            <w:tcMar>
              <w:top w:w="15" w:type="dxa"/>
              <w:left w:w="150" w:type="dxa"/>
              <w:bottom w:w="15" w:type="dxa"/>
              <w:right w:w="150" w:type="dxa"/>
            </w:tcMar>
            <w:hideMark/>
          </w:tcPr>
          <w:p w14:paraId="5CFCB26C"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6555C401"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neurons = [16, 64, 128, 256]</w:t>
            </w:r>
          </w:p>
        </w:tc>
      </w:tr>
      <w:tr w:rsidR="009F04DB" w:rsidRPr="006867BA" w14:paraId="643647C0" w14:textId="77777777">
        <w:trPr>
          <w:divId w:val="647512107"/>
        </w:trPr>
        <w:tc>
          <w:tcPr>
            <w:tcW w:w="525" w:type="dxa"/>
            <w:shd w:val="clear" w:color="auto" w:fill="auto"/>
            <w:noWrap/>
            <w:tcMar>
              <w:top w:w="15" w:type="dxa"/>
              <w:left w:w="150" w:type="dxa"/>
              <w:bottom w:w="15" w:type="dxa"/>
              <w:right w:w="150" w:type="dxa"/>
            </w:tcMar>
            <w:hideMark/>
          </w:tcPr>
          <w:p w14:paraId="7FA9A914"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860CC"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w:t>
            </w:r>
          </w:p>
        </w:tc>
      </w:tr>
      <w:tr w:rsidR="009F04DB" w:rsidRPr="006867BA" w14:paraId="7B2A03FD" w14:textId="77777777">
        <w:trPr>
          <w:divId w:val="647512107"/>
        </w:trPr>
        <w:tc>
          <w:tcPr>
            <w:tcW w:w="525" w:type="dxa"/>
            <w:noWrap/>
            <w:tcMar>
              <w:top w:w="15" w:type="dxa"/>
              <w:left w:w="150" w:type="dxa"/>
              <w:bottom w:w="15" w:type="dxa"/>
              <w:right w:w="150" w:type="dxa"/>
            </w:tcMar>
            <w:hideMark/>
          </w:tcPr>
          <w:p w14:paraId="116B823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46E6BCA"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batch_size = [10, 20, 50, 100]</w:t>
            </w:r>
          </w:p>
        </w:tc>
      </w:tr>
      <w:tr w:rsidR="009F04DB" w:rsidRPr="006867BA" w14:paraId="3F8DBA33" w14:textId="77777777">
        <w:trPr>
          <w:divId w:val="647512107"/>
        </w:trPr>
        <w:tc>
          <w:tcPr>
            <w:tcW w:w="525" w:type="dxa"/>
            <w:shd w:val="clear" w:color="auto" w:fill="auto"/>
            <w:noWrap/>
            <w:tcMar>
              <w:top w:w="15" w:type="dxa"/>
              <w:left w:w="150" w:type="dxa"/>
              <w:bottom w:w="15" w:type="dxa"/>
              <w:right w:w="150" w:type="dxa"/>
            </w:tcMar>
            <w:hideMark/>
          </w:tcPr>
          <w:p w14:paraId="15E7F86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321648"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3983A2DB" w14:textId="77777777">
        <w:trPr>
          <w:divId w:val="647512107"/>
        </w:trPr>
        <w:tc>
          <w:tcPr>
            <w:tcW w:w="525" w:type="dxa"/>
            <w:noWrap/>
            <w:tcMar>
              <w:top w:w="15" w:type="dxa"/>
              <w:left w:w="150" w:type="dxa"/>
              <w:bottom w:w="15" w:type="dxa"/>
              <w:right w:w="150" w:type="dxa"/>
            </w:tcMar>
            <w:hideMark/>
          </w:tcPr>
          <w:p w14:paraId="3B2CFBB0"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7C05B8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2DBD01DA" w14:textId="77777777">
        <w:trPr>
          <w:divId w:val="647512107"/>
        </w:trPr>
        <w:tc>
          <w:tcPr>
            <w:tcW w:w="525" w:type="dxa"/>
            <w:shd w:val="clear" w:color="auto" w:fill="auto"/>
            <w:noWrap/>
            <w:tcMar>
              <w:top w:w="15" w:type="dxa"/>
              <w:left w:w="150" w:type="dxa"/>
              <w:bottom w:w="15" w:type="dxa"/>
              <w:right w:w="150" w:type="dxa"/>
            </w:tcMar>
            <w:hideMark/>
          </w:tcPr>
          <w:p w14:paraId="0A0B857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C4B98"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activation = ['relu', 'tanh', 'sigmoid', 'hard_sigmoid', 'linear', 'exponential']</w:t>
            </w:r>
          </w:p>
        </w:tc>
      </w:tr>
      <w:tr w:rsidR="009F04DB" w:rsidRPr="006867BA" w14:paraId="5644731F" w14:textId="77777777">
        <w:trPr>
          <w:divId w:val="647512107"/>
        </w:trPr>
        <w:tc>
          <w:tcPr>
            <w:tcW w:w="525" w:type="dxa"/>
            <w:noWrap/>
            <w:tcMar>
              <w:top w:w="15" w:type="dxa"/>
              <w:left w:w="150" w:type="dxa"/>
              <w:bottom w:w="15" w:type="dxa"/>
              <w:right w:w="150" w:type="dxa"/>
            </w:tcMar>
            <w:hideMark/>
          </w:tcPr>
          <w:p w14:paraId="46FCD6F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CCED81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'sigmoid'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9F04DB" w:rsidRPr="006867BA" w14:paraId="49BD8F13" w14:textId="77777777">
        <w:trPr>
          <w:divId w:val="647512107"/>
        </w:trPr>
        <w:tc>
          <w:tcPr>
            <w:tcW w:w="525" w:type="dxa"/>
            <w:shd w:val="clear" w:color="auto" w:fill="auto"/>
            <w:noWrap/>
            <w:tcMar>
              <w:top w:w="15" w:type="dxa"/>
              <w:left w:w="150" w:type="dxa"/>
              <w:bottom w:w="15" w:type="dxa"/>
              <w:right w:w="150" w:type="dxa"/>
            </w:tcMar>
            <w:hideMark/>
          </w:tcPr>
          <w:p w14:paraId="1B014FD8"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0D44F"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optimizer = ['SGD', 'RMSprop', 'Adagrad', 'Adadelta', 'Adam', 'Adamax', 'Nadam']</w:t>
            </w:r>
          </w:p>
        </w:tc>
      </w:tr>
      <w:tr w:rsidR="009F04DB" w:rsidRPr="006867BA" w14:paraId="509EECE9" w14:textId="77777777">
        <w:trPr>
          <w:divId w:val="647512107"/>
        </w:trPr>
        <w:tc>
          <w:tcPr>
            <w:tcW w:w="525" w:type="dxa"/>
            <w:noWrap/>
            <w:tcMar>
              <w:top w:w="15" w:type="dxa"/>
              <w:left w:w="150" w:type="dxa"/>
              <w:bottom w:w="15" w:type="dxa"/>
              <w:right w:w="150" w:type="dxa"/>
            </w:tcMar>
            <w:hideMark/>
          </w:tcPr>
          <w:p w14:paraId="0826A479"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D805DE5"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'Adadelta'</w:t>
            </w:r>
            <w:r w:rsidRPr="006867BA">
              <w:rPr>
                <w:rFonts w:ascii="Consolas" w:eastAsia="Times New Roman" w:hAnsi="Consolas"/>
                <w:color w:val="333333"/>
                <w:sz w:val="36"/>
                <w:szCs w:val="36"/>
              </w:rPr>
              <w:t>]</w:t>
            </w:r>
          </w:p>
        </w:tc>
      </w:tr>
      <w:tr w:rsidR="009F04DB" w:rsidRPr="006867BA" w14:paraId="61347CA4" w14:textId="77777777">
        <w:trPr>
          <w:divId w:val="647512107"/>
        </w:trPr>
        <w:tc>
          <w:tcPr>
            <w:tcW w:w="525" w:type="dxa"/>
            <w:shd w:val="clear" w:color="auto" w:fill="auto"/>
            <w:noWrap/>
            <w:tcMar>
              <w:top w:w="15" w:type="dxa"/>
              <w:left w:w="150" w:type="dxa"/>
              <w:bottom w:w="15" w:type="dxa"/>
              <w:right w:w="150" w:type="dxa"/>
            </w:tcMar>
            <w:hideMark/>
          </w:tcPr>
          <w:p w14:paraId="7BF394D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2C38B"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w:t>
            </w:r>
          </w:p>
        </w:tc>
      </w:tr>
      <w:tr w:rsidR="009F04DB" w:rsidRPr="006867BA" w14:paraId="02B92D1C" w14:textId="77777777">
        <w:trPr>
          <w:divId w:val="647512107"/>
        </w:trPr>
        <w:tc>
          <w:tcPr>
            <w:tcW w:w="525" w:type="dxa"/>
            <w:noWrap/>
            <w:tcMar>
              <w:top w:w="15" w:type="dxa"/>
              <w:left w:w="150" w:type="dxa"/>
              <w:bottom w:w="15" w:type="dxa"/>
              <w:right w:w="150" w:type="dxa"/>
            </w:tcMar>
            <w:hideMark/>
          </w:tcPr>
          <w:p w14:paraId="359E94E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1FC3C015" w14:textId="77777777" w:rsidR="009F04DB" w:rsidRPr="006867BA" w:rsidRDefault="009F04DB">
            <w:pPr>
              <w:spacing w:line="300" w:lineRule="atLeast"/>
              <w:rPr>
                <w:rFonts w:ascii="Consolas" w:eastAsia="Times New Roman" w:hAnsi="Consolas"/>
                <w:color w:val="333333"/>
                <w:sz w:val="36"/>
                <w:szCs w:val="36"/>
              </w:rPr>
            </w:pPr>
          </w:p>
          <w:p w14:paraId="33ACAEC3" w14:textId="77777777" w:rsidR="009F04DB" w:rsidRPr="006867BA" w:rsidRDefault="009F04DB">
            <w:pPr>
              <w:spacing w:line="300" w:lineRule="atLeast"/>
              <w:jc w:val="right"/>
              <w:rPr>
                <w:rFonts w:eastAsia="Times New Roman"/>
                <w:sz w:val="36"/>
                <w:szCs w:val="36"/>
              </w:rPr>
            </w:pPr>
          </w:p>
        </w:tc>
      </w:tr>
      <w:tr w:rsidR="009F04DB" w:rsidRPr="006867BA" w14:paraId="764A6361" w14:textId="77777777">
        <w:trPr>
          <w:divId w:val="647512107"/>
        </w:trPr>
        <w:tc>
          <w:tcPr>
            <w:tcW w:w="525" w:type="dxa"/>
            <w:shd w:val="clear" w:color="auto" w:fill="auto"/>
            <w:noWrap/>
            <w:tcMar>
              <w:top w:w="15" w:type="dxa"/>
              <w:left w:w="150" w:type="dxa"/>
              <w:bottom w:w="15" w:type="dxa"/>
              <w:right w:w="150" w:type="dxa"/>
            </w:tcMar>
            <w:hideMark/>
          </w:tcPr>
          <w:p w14:paraId="15043C7A"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0DBBA"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dict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bl>
    <w:p w14:paraId="704BB5B3" w14:textId="77777777" w:rsidR="00992CB7" w:rsidRPr="006867BA" w:rsidRDefault="00992CB7">
      <w:pPr>
        <w:pStyle w:val="NormalWeb"/>
        <w:shd w:val="clear" w:color="auto" w:fill="FFFFFF"/>
        <w:spacing w:before="0" w:beforeAutospacing="0"/>
        <w:divId w:val="1430394577"/>
        <w:rPr>
          <w:rFonts w:ascii="Arial" w:hAnsi="Arial" w:cs="Arial"/>
          <w:sz w:val="36"/>
          <w:szCs w:val="36"/>
        </w:rPr>
      </w:pPr>
      <w:r w:rsidRPr="006867BA">
        <w:rPr>
          <w:rFonts w:ascii="Arial" w:hAnsi="Arial" w:cs="Arial"/>
          <w:sz w:val="36"/>
          <w:szCs w:val="36"/>
        </w:rPr>
        <w:t>Now we need to find the best fit of the above model and get the mean test score and standard deviation of the best fit model:</w:t>
      </w:r>
    </w:p>
    <w:tbl>
      <w:tblPr>
        <w:tblW w:w="9135" w:type="dxa"/>
        <w:tblCellMar>
          <w:left w:w="0" w:type="dxa"/>
          <w:right w:w="0" w:type="dxa"/>
        </w:tblCellMar>
        <w:tblLook w:val="04A0" w:firstRow="1" w:lastRow="0" w:firstColumn="1" w:lastColumn="0" w:noHBand="0" w:noVBand="1"/>
      </w:tblPr>
      <w:tblGrid>
        <w:gridCol w:w="420"/>
        <w:gridCol w:w="8715"/>
      </w:tblGrid>
      <w:tr w:rsidR="00992CB7" w:rsidRPr="006867BA" w14:paraId="7CF2010E" w14:textId="77777777">
        <w:trPr>
          <w:divId w:val="2091467838"/>
        </w:trPr>
        <w:tc>
          <w:tcPr>
            <w:tcW w:w="420" w:type="dxa"/>
            <w:noWrap/>
            <w:tcMar>
              <w:top w:w="60" w:type="dxa"/>
              <w:left w:w="150" w:type="dxa"/>
              <w:bottom w:w="15" w:type="dxa"/>
              <w:right w:w="150" w:type="dxa"/>
            </w:tcMar>
            <w:hideMark/>
          </w:tcPr>
          <w:p w14:paraId="23867C41" w14:textId="77777777" w:rsidR="00992CB7" w:rsidRPr="006867BA" w:rsidRDefault="00992CB7">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79599690"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992CB7" w:rsidRPr="006867BA" w14:paraId="34456CA9" w14:textId="77777777">
        <w:trPr>
          <w:divId w:val="2091467838"/>
        </w:trPr>
        <w:tc>
          <w:tcPr>
            <w:tcW w:w="420" w:type="dxa"/>
            <w:shd w:val="clear" w:color="auto" w:fill="auto"/>
            <w:noWrap/>
            <w:tcMar>
              <w:top w:w="15" w:type="dxa"/>
              <w:left w:w="150" w:type="dxa"/>
              <w:bottom w:w="15" w:type="dxa"/>
              <w:right w:w="150" w:type="dxa"/>
            </w:tcMar>
            <w:hideMark/>
          </w:tcPr>
          <w:p w14:paraId="6B1F61E8"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BE9CF"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992CB7" w:rsidRPr="006867BA" w14:paraId="276EA5BD" w14:textId="77777777">
        <w:trPr>
          <w:divId w:val="2091467838"/>
        </w:trPr>
        <w:tc>
          <w:tcPr>
            <w:tcW w:w="420" w:type="dxa"/>
            <w:noWrap/>
            <w:tcMar>
              <w:top w:w="15" w:type="dxa"/>
              <w:left w:w="150" w:type="dxa"/>
              <w:bottom w:w="15" w:type="dxa"/>
              <w:right w:w="150" w:type="dxa"/>
            </w:tcMar>
            <w:hideMark/>
          </w:tcPr>
          <w:p w14:paraId="66666DA7"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2898CD8" w14:textId="77777777" w:rsidR="00992CB7" w:rsidRPr="006867BA" w:rsidRDefault="00992CB7">
            <w:pPr>
              <w:spacing w:line="300" w:lineRule="atLeast"/>
              <w:rPr>
                <w:rFonts w:ascii="Consolas" w:eastAsia="Times New Roman" w:hAnsi="Consolas"/>
                <w:color w:val="333333"/>
                <w:sz w:val="36"/>
                <w:szCs w:val="36"/>
              </w:rPr>
            </w:pPr>
          </w:p>
          <w:p w14:paraId="71ECE088" w14:textId="77777777" w:rsidR="00992CB7" w:rsidRPr="006867BA" w:rsidRDefault="00992CB7">
            <w:pPr>
              <w:spacing w:line="300" w:lineRule="atLeast"/>
              <w:jc w:val="right"/>
              <w:rPr>
                <w:rFonts w:eastAsia="Times New Roman"/>
                <w:sz w:val="36"/>
                <w:szCs w:val="36"/>
              </w:rPr>
            </w:pPr>
          </w:p>
        </w:tc>
      </w:tr>
      <w:tr w:rsidR="00992CB7" w:rsidRPr="006867BA" w14:paraId="79B954A6" w14:textId="77777777">
        <w:trPr>
          <w:divId w:val="2091467838"/>
        </w:trPr>
        <w:tc>
          <w:tcPr>
            <w:tcW w:w="420" w:type="dxa"/>
            <w:shd w:val="clear" w:color="auto" w:fill="auto"/>
            <w:noWrap/>
            <w:tcMar>
              <w:top w:w="15" w:type="dxa"/>
              <w:left w:w="150" w:type="dxa"/>
              <w:bottom w:w="15" w:type="dxa"/>
              <w:right w:w="150" w:type="dxa"/>
            </w:tcMar>
            <w:hideMark/>
          </w:tcPr>
          <w:p w14:paraId="5AD91674" w14:textId="77777777" w:rsidR="00992CB7" w:rsidRPr="006867BA" w:rsidRDefault="00992CB7">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3F5554" w14:textId="77777777" w:rsidR="00992CB7" w:rsidRPr="006867BA" w:rsidRDefault="00992CB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992CB7" w:rsidRPr="006867BA" w14:paraId="617F730A" w14:textId="77777777">
        <w:trPr>
          <w:divId w:val="2091467838"/>
        </w:trPr>
        <w:tc>
          <w:tcPr>
            <w:tcW w:w="420" w:type="dxa"/>
            <w:noWrap/>
            <w:tcMar>
              <w:top w:w="15" w:type="dxa"/>
              <w:left w:w="150" w:type="dxa"/>
              <w:bottom w:w="15" w:type="dxa"/>
              <w:right w:w="150" w:type="dxa"/>
            </w:tcMar>
            <w:hideMark/>
          </w:tcPr>
          <w:p w14:paraId="55F15C0A"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764CFAA"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992CB7" w:rsidRPr="006867BA" w14:paraId="1E1F9FAB" w14:textId="77777777">
        <w:trPr>
          <w:divId w:val="2091467838"/>
        </w:trPr>
        <w:tc>
          <w:tcPr>
            <w:tcW w:w="420" w:type="dxa"/>
            <w:shd w:val="clear" w:color="auto" w:fill="auto"/>
            <w:noWrap/>
            <w:tcMar>
              <w:top w:w="15" w:type="dxa"/>
              <w:left w:w="150" w:type="dxa"/>
              <w:bottom w:w="15" w:type="dxa"/>
              <w:right w:w="150" w:type="dxa"/>
            </w:tcMar>
            <w:hideMark/>
          </w:tcPr>
          <w:p w14:paraId="716D2F01"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B13A8B"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992CB7" w:rsidRPr="006867BA" w14:paraId="2BF894E0" w14:textId="77777777">
        <w:trPr>
          <w:divId w:val="2091467838"/>
        </w:trPr>
        <w:tc>
          <w:tcPr>
            <w:tcW w:w="420" w:type="dxa"/>
            <w:noWrap/>
            <w:tcMar>
              <w:top w:w="15" w:type="dxa"/>
              <w:left w:w="150" w:type="dxa"/>
              <w:bottom w:w="15" w:type="dxa"/>
              <w:right w:w="150" w:type="dxa"/>
            </w:tcMar>
            <w:hideMark/>
          </w:tcPr>
          <w:p w14:paraId="3E3D2D4D"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FB611"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992CB7" w:rsidRPr="006867BA" w14:paraId="3E896D73" w14:textId="77777777">
        <w:trPr>
          <w:divId w:val="2091467838"/>
        </w:trPr>
        <w:tc>
          <w:tcPr>
            <w:tcW w:w="420" w:type="dxa"/>
            <w:shd w:val="clear" w:color="auto" w:fill="auto"/>
            <w:noWrap/>
            <w:tcMar>
              <w:top w:w="15" w:type="dxa"/>
              <w:left w:w="150" w:type="dxa"/>
              <w:bottom w:w="15" w:type="dxa"/>
              <w:right w:w="150" w:type="dxa"/>
            </w:tcMar>
            <w:hideMark/>
          </w:tcPr>
          <w:p w14:paraId="7A742206"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4A396A" w14:textId="77777777" w:rsidR="00992CB7" w:rsidRPr="006867BA" w:rsidRDefault="00992CB7">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992CB7" w:rsidRPr="006867BA" w14:paraId="5C44AFCB" w14:textId="77777777">
        <w:trPr>
          <w:divId w:val="2091467838"/>
        </w:trPr>
        <w:tc>
          <w:tcPr>
            <w:tcW w:w="420" w:type="dxa"/>
            <w:noWrap/>
            <w:tcMar>
              <w:top w:w="15" w:type="dxa"/>
              <w:left w:w="150" w:type="dxa"/>
              <w:bottom w:w="15" w:type="dxa"/>
              <w:right w:w="150" w:type="dxa"/>
            </w:tcMar>
            <w:hideMark/>
          </w:tcPr>
          <w:p w14:paraId="3938BBBB"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086BE70" w14:textId="77777777" w:rsidR="00992CB7" w:rsidRPr="006867BA" w:rsidRDefault="00992CB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5414AD57" w14:textId="1F07A13E" w:rsidR="005C1381" w:rsidRPr="006867BA" w:rsidRDefault="005C1381">
      <w:pPr>
        <w:pStyle w:val="NormalWeb"/>
        <w:shd w:val="clear" w:color="auto" w:fill="FFFFFF"/>
        <w:spacing w:before="0" w:beforeAutospacing="0"/>
        <w:divId w:val="620575410"/>
        <w:rPr>
          <w:rFonts w:ascii="Arial" w:hAnsi="Arial" w:cs="Arial"/>
          <w:sz w:val="36"/>
          <w:szCs w:val="36"/>
        </w:rPr>
      </w:pPr>
    </w:p>
    <w:tbl>
      <w:tblPr>
        <w:tblW w:w="9135" w:type="dxa"/>
        <w:tblCellMar>
          <w:left w:w="0" w:type="dxa"/>
          <w:right w:w="0" w:type="dxa"/>
        </w:tblCellMar>
        <w:tblLook w:val="04A0" w:firstRow="1" w:lastRow="0" w:firstColumn="1" w:lastColumn="0" w:noHBand="0" w:noVBand="1"/>
      </w:tblPr>
      <w:tblGrid>
        <w:gridCol w:w="420"/>
        <w:gridCol w:w="8715"/>
      </w:tblGrid>
      <w:tr w:rsidR="005C1381" w:rsidRPr="006867BA" w14:paraId="29DF9D38" w14:textId="77777777">
        <w:trPr>
          <w:divId w:val="1096173300"/>
        </w:trPr>
        <w:tc>
          <w:tcPr>
            <w:tcW w:w="420" w:type="dxa"/>
            <w:noWrap/>
            <w:tcMar>
              <w:top w:w="60" w:type="dxa"/>
              <w:left w:w="150" w:type="dxa"/>
              <w:bottom w:w="15" w:type="dxa"/>
              <w:right w:w="150" w:type="dxa"/>
            </w:tcMar>
            <w:hideMark/>
          </w:tcPr>
          <w:p w14:paraId="384AC836" w14:textId="77777777" w:rsidR="005C1381" w:rsidRPr="006867BA" w:rsidRDefault="005C138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7EF7EC9"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5C1381" w:rsidRPr="006867BA" w14:paraId="4B232ADB" w14:textId="77777777">
        <w:trPr>
          <w:divId w:val="1096173300"/>
        </w:trPr>
        <w:tc>
          <w:tcPr>
            <w:tcW w:w="420" w:type="dxa"/>
            <w:shd w:val="clear" w:color="auto" w:fill="auto"/>
            <w:noWrap/>
            <w:tcMar>
              <w:top w:w="15" w:type="dxa"/>
              <w:left w:w="150" w:type="dxa"/>
              <w:bottom w:w="15" w:type="dxa"/>
              <w:right w:w="150" w:type="dxa"/>
            </w:tcMar>
            <w:hideMark/>
          </w:tcPr>
          <w:p w14:paraId="029F29AA"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E1AB4"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5C1381" w:rsidRPr="006867BA" w14:paraId="4D369D3A" w14:textId="77777777">
        <w:trPr>
          <w:divId w:val="1096173300"/>
        </w:trPr>
        <w:tc>
          <w:tcPr>
            <w:tcW w:w="420" w:type="dxa"/>
            <w:noWrap/>
            <w:tcMar>
              <w:top w:w="15" w:type="dxa"/>
              <w:left w:w="150" w:type="dxa"/>
              <w:bottom w:w="15" w:type="dxa"/>
              <w:right w:w="150" w:type="dxa"/>
            </w:tcMar>
            <w:hideMark/>
          </w:tcPr>
          <w:p w14:paraId="1F2FFEA2"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F4855FC" w14:textId="77777777" w:rsidR="005C1381" w:rsidRPr="006867BA" w:rsidRDefault="005C1381">
            <w:pPr>
              <w:spacing w:line="300" w:lineRule="atLeast"/>
              <w:rPr>
                <w:rFonts w:ascii="Consolas" w:eastAsia="Times New Roman" w:hAnsi="Consolas"/>
                <w:color w:val="333333"/>
                <w:sz w:val="36"/>
                <w:szCs w:val="36"/>
              </w:rPr>
            </w:pPr>
          </w:p>
          <w:p w14:paraId="651762CF" w14:textId="77777777" w:rsidR="005C1381" w:rsidRPr="006867BA" w:rsidRDefault="005C1381">
            <w:pPr>
              <w:spacing w:line="300" w:lineRule="atLeast"/>
              <w:jc w:val="right"/>
              <w:rPr>
                <w:rFonts w:eastAsia="Times New Roman"/>
                <w:sz w:val="36"/>
                <w:szCs w:val="36"/>
              </w:rPr>
            </w:pPr>
          </w:p>
        </w:tc>
      </w:tr>
      <w:tr w:rsidR="005C1381" w:rsidRPr="006867BA" w14:paraId="5B06BABB" w14:textId="77777777">
        <w:trPr>
          <w:divId w:val="1096173300"/>
        </w:trPr>
        <w:tc>
          <w:tcPr>
            <w:tcW w:w="420" w:type="dxa"/>
            <w:shd w:val="clear" w:color="auto" w:fill="auto"/>
            <w:noWrap/>
            <w:tcMar>
              <w:top w:w="15" w:type="dxa"/>
              <w:left w:w="150" w:type="dxa"/>
              <w:bottom w:w="15" w:type="dxa"/>
              <w:right w:w="150" w:type="dxa"/>
            </w:tcMar>
            <w:hideMark/>
          </w:tcPr>
          <w:p w14:paraId="433AA7D7" w14:textId="77777777" w:rsidR="005C1381" w:rsidRPr="006867BA" w:rsidRDefault="005C138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5C0EB" w14:textId="77777777" w:rsidR="005C1381" w:rsidRPr="006867BA" w:rsidRDefault="005C138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5C1381" w:rsidRPr="006867BA" w14:paraId="0AD584D4" w14:textId="77777777">
        <w:trPr>
          <w:divId w:val="1096173300"/>
        </w:trPr>
        <w:tc>
          <w:tcPr>
            <w:tcW w:w="420" w:type="dxa"/>
            <w:noWrap/>
            <w:tcMar>
              <w:top w:w="15" w:type="dxa"/>
              <w:left w:w="150" w:type="dxa"/>
              <w:bottom w:w="15" w:type="dxa"/>
              <w:right w:w="150" w:type="dxa"/>
            </w:tcMar>
            <w:hideMark/>
          </w:tcPr>
          <w:p w14:paraId="2C367D17"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699713"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5C1381" w:rsidRPr="006867BA" w14:paraId="1636282F" w14:textId="77777777">
        <w:trPr>
          <w:divId w:val="1096173300"/>
        </w:trPr>
        <w:tc>
          <w:tcPr>
            <w:tcW w:w="420" w:type="dxa"/>
            <w:shd w:val="clear" w:color="auto" w:fill="auto"/>
            <w:noWrap/>
            <w:tcMar>
              <w:top w:w="15" w:type="dxa"/>
              <w:left w:w="150" w:type="dxa"/>
              <w:bottom w:w="15" w:type="dxa"/>
              <w:right w:w="150" w:type="dxa"/>
            </w:tcMar>
            <w:hideMark/>
          </w:tcPr>
          <w:p w14:paraId="3C557316"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CE411"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5C1381" w:rsidRPr="006867BA" w14:paraId="12E8ED6C" w14:textId="77777777">
        <w:trPr>
          <w:divId w:val="1096173300"/>
        </w:trPr>
        <w:tc>
          <w:tcPr>
            <w:tcW w:w="420" w:type="dxa"/>
            <w:noWrap/>
            <w:tcMar>
              <w:top w:w="15" w:type="dxa"/>
              <w:left w:w="150" w:type="dxa"/>
              <w:bottom w:w="15" w:type="dxa"/>
              <w:right w:w="150" w:type="dxa"/>
            </w:tcMar>
            <w:hideMark/>
          </w:tcPr>
          <w:p w14:paraId="36B05BE8"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6C29C0A"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5C1381" w:rsidRPr="006867BA" w14:paraId="4D0B4DE0" w14:textId="77777777">
        <w:trPr>
          <w:divId w:val="1096173300"/>
        </w:trPr>
        <w:tc>
          <w:tcPr>
            <w:tcW w:w="420" w:type="dxa"/>
            <w:shd w:val="clear" w:color="auto" w:fill="auto"/>
            <w:noWrap/>
            <w:tcMar>
              <w:top w:w="15" w:type="dxa"/>
              <w:left w:w="150" w:type="dxa"/>
              <w:bottom w:w="15" w:type="dxa"/>
              <w:right w:w="150" w:type="dxa"/>
            </w:tcMar>
            <w:hideMark/>
          </w:tcPr>
          <w:p w14:paraId="0CE90E25"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066F9" w14:textId="77777777" w:rsidR="005C1381" w:rsidRPr="006867BA" w:rsidRDefault="005C1381">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5C1381" w:rsidRPr="006867BA" w14:paraId="47DEEF7B" w14:textId="77777777">
        <w:trPr>
          <w:divId w:val="1096173300"/>
        </w:trPr>
        <w:tc>
          <w:tcPr>
            <w:tcW w:w="420" w:type="dxa"/>
            <w:noWrap/>
            <w:tcMar>
              <w:top w:w="15" w:type="dxa"/>
              <w:left w:w="150" w:type="dxa"/>
              <w:bottom w:w="15" w:type="dxa"/>
              <w:right w:w="150" w:type="dxa"/>
            </w:tcMar>
            <w:hideMark/>
          </w:tcPr>
          <w:p w14:paraId="45B76809"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81EFD0F" w14:textId="77777777" w:rsidR="005C1381" w:rsidRPr="006867BA" w:rsidRDefault="005C138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4E962304" w14:textId="77777777" w:rsidR="005C1381" w:rsidRPr="006867BA" w:rsidRDefault="000C3101">
      <w:pPr>
        <w:shd w:val="clear" w:color="auto" w:fill="F7F7F7"/>
        <w:spacing w:line="240" w:lineRule="auto"/>
        <w:divId w:val="921372496"/>
        <w:rPr>
          <w:rFonts w:ascii="Segoe UI" w:eastAsia="Times New Roman" w:hAnsi="Segoe UI" w:cs="Segoe UI"/>
          <w:color w:val="333333"/>
          <w:sz w:val="36"/>
          <w:szCs w:val="36"/>
        </w:rPr>
      </w:pPr>
      <w:hyperlink r:id="rId4" w:history="1">
        <w:r w:rsidR="005C1381" w:rsidRPr="006867BA">
          <w:rPr>
            <w:rStyle w:val="Hyperlink"/>
            <w:rFonts w:ascii="Segoe UI" w:eastAsia="Times New Roman" w:hAnsi="Segoe UI" w:cs="Segoe UI"/>
            <w:color w:val="666666"/>
            <w:sz w:val="36"/>
            <w:szCs w:val="36"/>
            <w:bdr w:val="none" w:sz="0" w:space="0" w:color="auto" w:frame="1"/>
          </w:rPr>
          <w:t>view raw</w:t>
        </w:r>
      </w:hyperlink>
      <w:hyperlink r:id="rId5" w:anchor="file-earthquake-py" w:history="1">
        <w:r w:rsidR="005C1381" w:rsidRPr="006867BA">
          <w:rPr>
            <w:rStyle w:val="Hyperlink"/>
            <w:rFonts w:ascii="Segoe UI" w:eastAsia="Times New Roman" w:hAnsi="Segoe UI" w:cs="Segoe UI"/>
            <w:color w:val="666666"/>
            <w:sz w:val="36"/>
            <w:szCs w:val="36"/>
            <w:bdr w:val="none" w:sz="0" w:space="0" w:color="auto" w:frame="1"/>
          </w:rPr>
          <w:t>earthquake.py </w:t>
        </w:r>
      </w:hyperlink>
      <w:r w:rsidR="005C1381" w:rsidRPr="006867BA">
        <w:rPr>
          <w:rFonts w:ascii="Segoe UI" w:eastAsia="Times New Roman" w:hAnsi="Segoe UI" w:cs="Segoe UI"/>
          <w:color w:val="333333"/>
          <w:sz w:val="36"/>
          <w:szCs w:val="36"/>
        </w:rPr>
        <w:t xml:space="preserve">hosted with </w:t>
      </w:r>
      <w:r w:rsidR="005C1381" w:rsidRPr="006867BA">
        <w:rPr>
          <w:rFonts w:ascii="Segoe UI Emoji" w:eastAsia="Times New Roman" w:hAnsi="Segoe UI Emoji" w:cs="Segoe UI Emoji"/>
          <w:color w:val="333333"/>
          <w:sz w:val="36"/>
          <w:szCs w:val="36"/>
        </w:rPr>
        <w:t>❤</w:t>
      </w:r>
      <w:r w:rsidR="005C1381" w:rsidRPr="006867BA">
        <w:rPr>
          <w:rFonts w:ascii="Segoe UI" w:eastAsia="Times New Roman" w:hAnsi="Segoe UI" w:cs="Segoe UI"/>
          <w:color w:val="333333"/>
          <w:sz w:val="36"/>
          <w:szCs w:val="36"/>
        </w:rPr>
        <w:t xml:space="preserve"> by </w:t>
      </w:r>
      <w:hyperlink r:id="rId6" w:history="1">
        <w:r w:rsidR="005C1381" w:rsidRPr="006867BA">
          <w:rPr>
            <w:rStyle w:val="Hyperlink"/>
            <w:rFonts w:ascii="Segoe UI" w:eastAsia="Times New Roman" w:hAnsi="Segoe UI" w:cs="Segoe UI"/>
            <w:color w:val="666666"/>
            <w:sz w:val="36"/>
            <w:szCs w:val="36"/>
            <w:bdr w:val="none" w:sz="0" w:space="0" w:color="auto" w:frame="1"/>
          </w:rPr>
          <w:t>GitHub</w:t>
        </w:r>
      </w:hyperlink>
    </w:p>
    <w:p w14:paraId="70CA286B" w14:textId="77777777" w:rsidR="005C1381" w:rsidRPr="006867BA" w:rsidRDefault="005C1381">
      <w:pPr>
        <w:pStyle w:val="HTMLPreformatted"/>
        <w:divId w:val="620575410"/>
        <w:rPr>
          <w:rFonts w:ascii="var(--fontFamily)" w:hAnsi="var(--fontFamily)"/>
          <w:sz w:val="36"/>
          <w:szCs w:val="36"/>
        </w:rPr>
      </w:pPr>
      <w:r w:rsidRPr="006867BA">
        <w:rPr>
          <w:rStyle w:val="Strong"/>
          <w:rFonts w:ascii="var(--fontFamily)" w:hAnsi="var(--fontFamily)"/>
          <w:sz w:val="36"/>
          <w:szCs w:val="36"/>
        </w:rPr>
        <w:t>Best: 0.957655 using {'activation': 'relu', 'batch_size': 10, 'epochs': 10, 'loss': 'squared_hinge', 'neurons': 16, 'optimizer': 'SGD'} 0.333316 (0.471398) with: {'activation': 'sigmoid', 'batch_size': 10, 'epochs': 10, 'loss': 'squared_hinge', 'neurons': 16, 'optimizer': 'SGD'} 0.000000 (0.000000) with: {'activation': 'sigmoid', 'batch_size': 10, 'epochs': 10, 'loss': 'squared_hinge', 'neurons': 16, 'optimizer': 'Adadelta'} 0.957655 (0.029957) with: {'activation': 'relu', 'batch_size': 10, 'epochs': 10, 'loss': 'squared_hinge', 'neurons': 16, 'optimizer': 'SGD'} 0.645111 (0.456960) with: {'activation': 'relu', 'batch_size': 10, 'epochs': 10, 'loss': 'squared_hinge', 'neurons': 16, 'optimizer': 'Adadelta'}</w:t>
      </w:r>
    </w:p>
    <w:p w14:paraId="36D8F478" w14:textId="17247B70" w:rsidR="004C60DA" w:rsidRPr="006867BA" w:rsidRDefault="004C60DA">
      <w:pPr>
        <w:rPr>
          <w:sz w:val="36"/>
          <w:szCs w:val="36"/>
        </w:rPr>
      </w:pPr>
    </w:p>
    <w:p w14:paraId="18A2DBF4" w14:textId="77777777" w:rsidR="004906E1" w:rsidRPr="006867BA" w:rsidRDefault="004906E1">
      <w:pPr>
        <w:pStyle w:val="NormalWeb"/>
        <w:shd w:val="clear" w:color="auto" w:fill="FFFFFF"/>
        <w:spacing w:before="0" w:beforeAutospacing="0"/>
        <w:divId w:val="1993561641"/>
        <w:rPr>
          <w:rFonts w:ascii="Arial" w:hAnsi="Arial" w:cs="Arial"/>
          <w:sz w:val="36"/>
          <w:szCs w:val="36"/>
        </w:rPr>
      </w:pPr>
      <w:r w:rsidRPr="006867BA">
        <w:rPr>
          <w:rFonts w:ascii="Arial" w:hAnsi="Arial" w:cs="Arial"/>
          <w:sz w:val="36"/>
          <w:szCs w:val="36"/>
        </w:rPr>
        <w:t>In the step below, the best-fit parameters are used for the same model to calculate the score with the training data and the test data:</w:t>
      </w:r>
    </w:p>
    <w:tbl>
      <w:tblPr>
        <w:tblW w:w="11130" w:type="dxa"/>
        <w:tblCellMar>
          <w:left w:w="0" w:type="dxa"/>
          <w:right w:w="0" w:type="dxa"/>
        </w:tblCellMar>
        <w:tblLook w:val="04A0" w:firstRow="1" w:lastRow="0" w:firstColumn="1" w:lastColumn="0" w:noHBand="0" w:noVBand="1"/>
      </w:tblPr>
      <w:tblGrid>
        <w:gridCol w:w="525"/>
        <w:gridCol w:w="10605"/>
      </w:tblGrid>
      <w:tr w:rsidR="004906E1" w:rsidRPr="006867BA" w14:paraId="788E0475" w14:textId="77777777">
        <w:trPr>
          <w:divId w:val="1652294785"/>
        </w:trPr>
        <w:tc>
          <w:tcPr>
            <w:tcW w:w="525" w:type="dxa"/>
            <w:noWrap/>
            <w:tcMar>
              <w:top w:w="60" w:type="dxa"/>
              <w:left w:w="150" w:type="dxa"/>
              <w:bottom w:w="15" w:type="dxa"/>
              <w:right w:w="150" w:type="dxa"/>
            </w:tcMar>
            <w:hideMark/>
          </w:tcPr>
          <w:p w14:paraId="3ADCF090" w14:textId="77777777" w:rsidR="004906E1" w:rsidRPr="006867BA" w:rsidRDefault="004906E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905A4B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4906E1" w:rsidRPr="006867BA" w14:paraId="483905F4" w14:textId="77777777">
        <w:trPr>
          <w:divId w:val="1652294785"/>
        </w:trPr>
        <w:tc>
          <w:tcPr>
            <w:tcW w:w="525" w:type="dxa"/>
            <w:shd w:val="clear" w:color="auto" w:fill="auto"/>
            <w:noWrap/>
            <w:tcMar>
              <w:top w:w="15" w:type="dxa"/>
              <w:left w:w="150" w:type="dxa"/>
              <w:bottom w:w="15" w:type="dxa"/>
              <w:right w:w="150" w:type="dxa"/>
            </w:tcMar>
            <w:hideMark/>
          </w:tcPr>
          <w:p w14:paraId="7B4DEADF"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85C47"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4906E1" w:rsidRPr="006867BA" w14:paraId="2B4B324D" w14:textId="77777777">
        <w:trPr>
          <w:divId w:val="1652294785"/>
        </w:trPr>
        <w:tc>
          <w:tcPr>
            <w:tcW w:w="525" w:type="dxa"/>
            <w:noWrap/>
            <w:tcMar>
              <w:top w:w="15" w:type="dxa"/>
              <w:left w:w="150" w:type="dxa"/>
              <w:bottom w:w="15" w:type="dxa"/>
              <w:right w:w="150" w:type="dxa"/>
            </w:tcMar>
            <w:hideMark/>
          </w:tcPr>
          <w:p w14:paraId="4EA64CB6"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CD9D19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4906E1" w:rsidRPr="006867BA" w14:paraId="7569766E" w14:textId="77777777">
        <w:trPr>
          <w:divId w:val="1652294785"/>
        </w:trPr>
        <w:tc>
          <w:tcPr>
            <w:tcW w:w="525" w:type="dxa"/>
            <w:shd w:val="clear" w:color="auto" w:fill="auto"/>
            <w:noWrap/>
            <w:tcMar>
              <w:top w:w="15" w:type="dxa"/>
              <w:left w:w="150" w:type="dxa"/>
              <w:bottom w:w="15" w:type="dxa"/>
              <w:right w:w="150" w:type="dxa"/>
            </w:tcMar>
            <w:hideMark/>
          </w:tcPr>
          <w:p w14:paraId="7ED58BA3"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5AD9F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4906E1" w:rsidRPr="006867BA" w14:paraId="143DF473" w14:textId="77777777">
        <w:trPr>
          <w:divId w:val="1652294785"/>
        </w:trPr>
        <w:tc>
          <w:tcPr>
            <w:tcW w:w="525" w:type="dxa"/>
            <w:noWrap/>
            <w:tcMar>
              <w:top w:w="15" w:type="dxa"/>
              <w:left w:w="150" w:type="dxa"/>
              <w:bottom w:w="15" w:type="dxa"/>
              <w:right w:w="150" w:type="dxa"/>
            </w:tcMar>
            <w:hideMark/>
          </w:tcPr>
          <w:p w14:paraId="69F14AA7"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8C9C9B3" w14:textId="77777777" w:rsidR="004906E1" w:rsidRPr="006867BA" w:rsidRDefault="004906E1">
            <w:pPr>
              <w:spacing w:line="300" w:lineRule="atLeast"/>
              <w:rPr>
                <w:rFonts w:ascii="Consolas" w:eastAsia="Times New Roman" w:hAnsi="Consolas"/>
                <w:color w:val="333333"/>
                <w:sz w:val="36"/>
                <w:szCs w:val="36"/>
              </w:rPr>
            </w:pPr>
          </w:p>
          <w:p w14:paraId="204BBA7C" w14:textId="77777777" w:rsidR="004906E1" w:rsidRPr="006867BA" w:rsidRDefault="004906E1">
            <w:pPr>
              <w:spacing w:line="300" w:lineRule="atLeast"/>
              <w:jc w:val="right"/>
              <w:rPr>
                <w:rFonts w:eastAsia="Times New Roman"/>
                <w:sz w:val="36"/>
                <w:szCs w:val="36"/>
              </w:rPr>
            </w:pPr>
          </w:p>
        </w:tc>
      </w:tr>
      <w:tr w:rsidR="004906E1" w:rsidRPr="006867BA" w14:paraId="67B1965F" w14:textId="77777777">
        <w:trPr>
          <w:divId w:val="1652294785"/>
        </w:trPr>
        <w:tc>
          <w:tcPr>
            <w:tcW w:w="525" w:type="dxa"/>
            <w:shd w:val="clear" w:color="auto" w:fill="auto"/>
            <w:noWrap/>
            <w:tcMar>
              <w:top w:w="15" w:type="dxa"/>
              <w:left w:w="150" w:type="dxa"/>
              <w:bottom w:w="15" w:type="dxa"/>
              <w:right w:w="150" w:type="dxa"/>
            </w:tcMar>
            <w:hideMark/>
          </w:tcPr>
          <w:p w14:paraId="27D7AB9B"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F2C42"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4906E1" w:rsidRPr="006867BA" w14:paraId="1113F4C7" w14:textId="77777777">
        <w:trPr>
          <w:divId w:val="1652294785"/>
        </w:trPr>
        <w:tc>
          <w:tcPr>
            <w:tcW w:w="525" w:type="dxa"/>
            <w:noWrap/>
            <w:tcMar>
              <w:top w:w="15" w:type="dxa"/>
              <w:left w:w="150" w:type="dxa"/>
              <w:bottom w:w="15" w:type="dxa"/>
              <w:right w:w="150" w:type="dxa"/>
            </w:tcMar>
            <w:hideMark/>
          </w:tcPr>
          <w:p w14:paraId="22E2B5C5"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E6418A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68B1BA33" w14:textId="77777777">
        <w:trPr>
          <w:divId w:val="1652294785"/>
        </w:trPr>
        <w:tc>
          <w:tcPr>
            <w:tcW w:w="525" w:type="dxa"/>
            <w:shd w:val="clear" w:color="auto" w:fill="auto"/>
            <w:noWrap/>
            <w:tcMar>
              <w:top w:w="15" w:type="dxa"/>
              <w:left w:w="150" w:type="dxa"/>
              <w:bottom w:w="15" w:type="dxa"/>
              <w:right w:w="150" w:type="dxa"/>
            </w:tcMar>
            <w:hideMark/>
          </w:tcPr>
          <w:p w14:paraId="45A22BDE"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9B89D" w14:textId="77777777" w:rsidR="004906E1" w:rsidRPr="006867BA" w:rsidRDefault="004906E1">
            <w:pPr>
              <w:spacing w:line="300" w:lineRule="atLeast"/>
              <w:rPr>
                <w:rFonts w:ascii="Consolas" w:eastAsia="Times New Roman" w:hAnsi="Consolas"/>
                <w:color w:val="333333"/>
                <w:sz w:val="36"/>
                <w:szCs w:val="36"/>
              </w:rPr>
            </w:pPr>
          </w:p>
          <w:p w14:paraId="4DAC5E7D" w14:textId="77777777" w:rsidR="004906E1" w:rsidRPr="006867BA" w:rsidRDefault="004906E1">
            <w:pPr>
              <w:spacing w:line="300" w:lineRule="atLeast"/>
              <w:jc w:val="right"/>
              <w:rPr>
                <w:rFonts w:eastAsia="Times New Roman"/>
                <w:sz w:val="36"/>
                <w:szCs w:val="36"/>
              </w:rPr>
            </w:pPr>
          </w:p>
        </w:tc>
      </w:tr>
      <w:tr w:rsidR="004906E1" w:rsidRPr="006867BA" w14:paraId="63838102" w14:textId="77777777">
        <w:trPr>
          <w:divId w:val="1652294785"/>
        </w:trPr>
        <w:tc>
          <w:tcPr>
            <w:tcW w:w="525" w:type="dxa"/>
            <w:noWrap/>
            <w:tcMar>
              <w:top w:w="15" w:type="dxa"/>
              <w:left w:w="150" w:type="dxa"/>
              <w:bottom w:w="15" w:type="dxa"/>
              <w:right w:w="150" w:type="dxa"/>
            </w:tcMar>
            <w:hideMark/>
          </w:tcPr>
          <w:p w14:paraId="054119BC"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2D8507A8" w14:textId="77777777" w:rsidR="004906E1" w:rsidRPr="006867BA" w:rsidRDefault="004906E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5A6FCF55" w14:textId="77777777">
        <w:trPr>
          <w:divId w:val="1652294785"/>
        </w:trPr>
        <w:tc>
          <w:tcPr>
            <w:tcW w:w="525" w:type="dxa"/>
            <w:shd w:val="clear" w:color="auto" w:fill="auto"/>
            <w:noWrap/>
            <w:tcMar>
              <w:top w:w="15" w:type="dxa"/>
              <w:left w:w="150" w:type="dxa"/>
              <w:bottom w:w="15" w:type="dxa"/>
              <w:right w:w="150" w:type="dxa"/>
            </w:tcMar>
            <w:hideMark/>
          </w:tcPr>
          <w:p w14:paraId="46F926C8"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1A690" w14:textId="77777777" w:rsidR="004906E1" w:rsidRPr="006867BA" w:rsidRDefault="004906E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tbl>
      <w:tblPr>
        <w:tblW w:w="11130" w:type="dxa"/>
        <w:tblCellMar>
          <w:left w:w="0" w:type="dxa"/>
          <w:right w:w="0" w:type="dxa"/>
        </w:tblCellMar>
        <w:tblLook w:val="04A0" w:firstRow="1" w:lastRow="0" w:firstColumn="1" w:lastColumn="0" w:noHBand="0" w:noVBand="1"/>
      </w:tblPr>
      <w:tblGrid>
        <w:gridCol w:w="3665"/>
        <w:gridCol w:w="7465"/>
      </w:tblGrid>
      <w:tr w:rsidR="00CF4B77" w:rsidRPr="006867BA" w14:paraId="00AB28A8" w14:textId="77777777">
        <w:trPr>
          <w:gridAfter w:val="1"/>
          <w:divId w:val="1334844293"/>
        </w:trPr>
        <w:tc>
          <w:tcPr>
            <w:tcW w:w="0" w:type="auto"/>
            <w:tcBorders>
              <w:top w:val="nil"/>
              <w:left w:val="nil"/>
              <w:bottom w:val="nil"/>
              <w:right w:val="nil"/>
            </w:tcBorders>
            <w:shd w:val="clear" w:color="auto" w:fill="auto"/>
            <w:tcMar>
              <w:top w:w="15" w:type="dxa"/>
              <w:left w:w="150" w:type="dxa"/>
              <w:bottom w:w="15" w:type="dxa"/>
              <w:right w:w="150" w:type="dxa"/>
            </w:tcMar>
            <w:hideMark/>
          </w:tcPr>
          <w:p w14:paraId="6DE837A2" w14:textId="77777777" w:rsidR="00CF4B77" w:rsidRPr="006867BA" w:rsidRDefault="00CF4B77">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CF4B77" w:rsidRPr="006867BA" w14:paraId="609C4C99" w14:textId="77777777">
        <w:trPr>
          <w:divId w:val="1334844293"/>
        </w:trPr>
        <w:tc>
          <w:tcPr>
            <w:tcW w:w="525" w:type="dxa"/>
            <w:noWrap/>
            <w:tcMar>
              <w:top w:w="15" w:type="dxa"/>
              <w:left w:w="150" w:type="dxa"/>
              <w:bottom w:w="15" w:type="dxa"/>
              <w:right w:w="150" w:type="dxa"/>
            </w:tcMar>
            <w:hideMark/>
          </w:tcPr>
          <w:p w14:paraId="41437099"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34386EE" w14:textId="77777777" w:rsidR="00CF4B77" w:rsidRPr="006867BA" w:rsidRDefault="00CF4B7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16BDA515" w14:textId="77777777">
        <w:trPr>
          <w:divId w:val="1334844293"/>
        </w:trPr>
        <w:tc>
          <w:tcPr>
            <w:tcW w:w="525" w:type="dxa"/>
            <w:shd w:val="clear" w:color="auto" w:fill="auto"/>
            <w:noWrap/>
            <w:tcMar>
              <w:top w:w="15" w:type="dxa"/>
              <w:left w:w="150" w:type="dxa"/>
              <w:bottom w:w="15" w:type="dxa"/>
              <w:right w:w="150" w:type="dxa"/>
            </w:tcMar>
            <w:hideMark/>
          </w:tcPr>
          <w:p w14:paraId="67337840"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913F4" w14:textId="77777777" w:rsidR="00CF4B77" w:rsidRPr="006867BA" w:rsidRDefault="00CF4B77">
            <w:pPr>
              <w:spacing w:line="300" w:lineRule="atLeast"/>
              <w:rPr>
                <w:rFonts w:ascii="Consolas" w:eastAsia="Times New Roman" w:hAnsi="Consolas"/>
                <w:color w:val="333333"/>
                <w:sz w:val="36"/>
                <w:szCs w:val="36"/>
              </w:rPr>
            </w:pPr>
          </w:p>
          <w:p w14:paraId="579F5646" w14:textId="77777777" w:rsidR="00CF4B77" w:rsidRPr="006867BA" w:rsidRDefault="00CF4B77">
            <w:pPr>
              <w:spacing w:line="300" w:lineRule="atLeast"/>
              <w:jc w:val="right"/>
              <w:rPr>
                <w:rFonts w:eastAsia="Times New Roman"/>
                <w:sz w:val="36"/>
                <w:szCs w:val="36"/>
              </w:rPr>
            </w:pPr>
          </w:p>
        </w:tc>
      </w:tr>
      <w:tr w:rsidR="00CF4B77" w:rsidRPr="006867BA" w14:paraId="604428BB" w14:textId="77777777">
        <w:trPr>
          <w:divId w:val="1334844293"/>
        </w:trPr>
        <w:tc>
          <w:tcPr>
            <w:tcW w:w="525" w:type="dxa"/>
            <w:noWrap/>
            <w:tcMar>
              <w:top w:w="15" w:type="dxa"/>
              <w:left w:w="150" w:type="dxa"/>
              <w:bottom w:w="15" w:type="dxa"/>
              <w:right w:w="150" w:type="dxa"/>
            </w:tcMar>
            <w:hideMark/>
          </w:tcPr>
          <w:p w14:paraId="0472CE74" w14:textId="77777777" w:rsidR="00CF4B77" w:rsidRPr="006867BA" w:rsidRDefault="00CF4B77">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366F7FB" w14:textId="77777777" w:rsidR="00CF4B77" w:rsidRPr="006867BA" w:rsidRDefault="00CF4B7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68920C92" w14:textId="77777777">
        <w:trPr>
          <w:divId w:val="1334844293"/>
        </w:trPr>
        <w:tc>
          <w:tcPr>
            <w:tcW w:w="525" w:type="dxa"/>
            <w:shd w:val="clear" w:color="auto" w:fill="auto"/>
            <w:noWrap/>
            <w:tcMar>
              <w:top w:w="15" w:type="dxa"/>
              <w:left w:w="150" w:type="dxa"/>
              <w:bottom w:w="15" w:type="dxa"/>
              <w:right w:w="150" w:type="dxa"/>
            </w:tcMar>
            <w:hideMark/>
          </w:tcPr>
          <w:p w14:paraId="31DB71E4"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CF724" w14:textId="77777777" w:rsidR="00CF4B77" w:rsidRPr="006867BA" w:rsidRDefault="00CF4B7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p w14:paraId="45F93DD7" w14:textId="40137E92" w:rsidR="00CF4B77" w:rsidRPr="006867BA" w:rsidRDefault="00CF4B77">
      <w:pPr>
        <w:shd w:val="clear" w:color="auto" w:fill="F7F7F7"/>
        <w:spacing w:line="240" w:lineRule="auto"/>
        <w:divId w:val="1021321728"/>
        <w:rPr>
          <w:rFonts w:ascii="Segoe UI" w:eastAsia="Times New Roman" w:hAnsi="Segoe UI" w:cs="Segoe UI"/>
          <w:color w:val="333333"/>
          <w:sz w:val="36"/>
          <w:szCs w:val="36"/>
        </w:rPr>
      </w:pPr>
    </w:p>
    <w:p w14:paraId="0D6A0B52" w14:textId="77777777" w:rsidR="00CF4B77" w:rsidRPr="006867BA" w:rsidRDefault="00CF4B77" w:rsidP="00CF4B77">
      <w:pPr>
        <w:pStyle w:val="HTMLPreformatted"/>
        <w:divId w:val="1716270629"/>
        <w:rPr>
          <w:rStyle w:val="Strong"/>
          <w:rFonts w:ascii="var(--fontFamily)" w:hAnsi="var(--fontFamily)"/>
          <w:sz w:val="36"/>
          <w:szCs w:val="36"/>
        </w:rPr>
      </w:pPr>
      <w:r w:rsidRPr="006867BA">
        <w:rPr>
          <w:rStyle w:val="Strong"/>
          <w:rFonts w:ascii="var(--fontFamily)" w:hAnsi="var(--fontFamily)"/>
          <w:sz w:val="36"/>
          <w:szCs w:val="36"/>
        </w:rPr>
        <w:t>Evaluation result on Test Data : Loss = 0.5038455790406056, accuracy = 0.9241777017858995</w:t>
      </w:r>
    </w:p>
    <w:p w14:paraId="15791BF7" w14:textId="77777777" w:rsidR="00CF4B77" w:rsidRPr="006867BA" w:rsidRDefault="00CF4B77" w:rsidP="00CF4B77">
      <w:pPr>
        <w:pStyle w:val="HTMLPreformatted"/>
        <w:divId w:val="1716270629"/>
        <w:rPr>
          <w:rStyle w:val="Strong"/>
          <w:rFonts w:ascii="var(--fontFamily)" w:hAnsi="var(--fontFamily)"/>
          <w:sz w:val="36"/>
          <w:szCs w:val="36"/>
        </w:rPr>
      </w:pPr>
    </w:p>
    <w:p w14:paraId="499AF6AC" w14:textId="011A8FDA" w:rsidR="00CF4B77" w:rsidRPr="006867BA" w:rsidRDefault="00CF4B77" w:rsidP="00CF4B77">
      <w:pPr>
        <w:pStyle w:val="HTMLPreformatted"/>
        <w:divId w:val="1716270629"/>
        <w:rPr>
          <w:rStyle w:val="Strong"/>
          <w:rFonts w:ascii="var(--fontFamily)" w:hAnsi="var(--fontFamily)"/>
          <w:color w:val="C45911" w:themeColor="accent2" w:themeShade="BF"/>
          <w:sz w:val="36"/>
          <w:szCs w:val="36"/>
        </w:rPr>
      </w:pPr>
      <w:r w:rsidRPr="006867BA">
        <w:rPr>
          <w:rStyle w:val="Strong"/>
          <w:rFonts w:ascii="var(--fontFamily)" w:hAnsi="var(--fontFamily)"/>
          <w:color w:val="C45911" w:themeColor="accent2" w:themeShade="BF"/>
          <w:sz w:val="36"/>
          <w:szCs w:val="36"/>
        </w:rPr>
        <w:t>CONCLUSION</w:t>
      </w:r>
    </w:p>
    <w:p w14:paraId="2E8B005A" w14:textId="77777777" w:rsidR="00CF4B77" w:rsidRPr="006867BA" w:rsidRDefault="00CF4B77" w:rsidP="00CF4B77">
      <w:pPr>
        <w:pStyle w:val="HTMLPreformatted"/>
        <w:divId w:val="1716270629"/>
        <w:rPr>
          <w:rStyle w:val="Strong"/>
          <w:rFonts w:ascii="var(--fontFamily)" w:hAnsi="var(--fontFamily)"/>
          <w:sz w:val="36"/>
          <w:szCs w:val="36"/>
        </w:rPr>
      </w:pPr>
    </w:p>
    <w:p w14:paraId="0623BCBF" w14:textId="77777777" w:rsidR="00CF4B77" w:rsidRPr="006867BA" w:rsidRDefault="00CF4B77" w:rsidP="00CF4B77">
      <w:pPr>
        <w:pStyle w:val="HTMLPreformatted"/>
        <w:divId w:val="1716270629"/>
        <w:rPr>
          <w:rStyle w:val="Strong"/>
          <w:rFonts w:ascii="var(--fontFamily)" w:hAnsi="var(--fontFamily)"/>
          <w:sz w:val="36"/>
          <w:szCs w:val="36"/>
        </w:rPr>
      </w:pPr>
    </w:p>
    <w:p w14:paraId="2231B7AE" w14:textId="25995377" w:rsidR="00CF4B77" w:rsidRPr="006867BA" w:rsidRDefault="00CF4B77" w:rsidP="00CF4B77">
      <w:pPr>
        <w:pStyle w:val="HTMLPreformatted"/>
        <w:divId w:val="1716270629"/>
        <w:rPr>
          <w:rFonts w:ascii="var(--fontFamily)" w:hAnsi="var(--fontFamily)"/>
          <w:sz w:val="36"/>
          <w:szCs w:val="36"/>
        </w:rPr>
      </w:pPr>
      <w:r w:rsidRPr="006867BA">
        <w:rPr>
          <w:rFonts w:ascii="Arial" w:hAnsi="Arial" w:cs="Arial"/>
          <w:sz w:val="36"/>
          <w:szCs w:val="36"/>
        </w:rPr>
        <w:t>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07F2D14" w14:textId="130E838C" w:rsidR="008A4BD5" w:rsidRPr="006867BA" w:rsidRDefault="008A4BD5">
      <w:pPr>
        <w:rPr>
          <w:sz w:val="36"/>
          <w:szCs w:val="36"/>
        </w:rPr>
      </w:pPr>
    </w:p>
    <w:sectPr w:rsidR="008A4BD5" w:rsidRPr="006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Cambria"/>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73BA8"/>
    <w:rsid w:val="000C3101"/>
    <w:rsid w:val="000D5F2D"/>
    <w:rsid w:val="000E4FC6"/>
    <w:rsid w:val="000F182B"/>
    <w:rsid w:val="00104D7A"/>
    <w:rsid w:val="001B0FF4"/>
    <w:rsid w:val="001E441C"/>
    <w:rsid w:val="00287B1F"/>
    <w:rsid w:val="003B4F21"/>
    <w:rsid w:val="003F2335"/>
    <w:rsid w:val="004906E1"/>
    <w:rsid w:val="004C60DA"/>
    <w:rsid w:val="00521CE3"/>
    <w:rsid w:val="005A249B"/>
    <w:rsid w:val="005C1381"/>
    <w:rsid w:val="00602962"/>
    <w:rsid w:val="00606DBB"/>
    <w:rsid w:val="006463DD"/>
    <w:rsid w:val="006867BA"/>
    <w:rsid w:val="006B6F89"/>
    <w:rsid w:val="007225FA"/>
    <w:rsid w:val="008A4BD5"/>
    <w:rsid w:val="009330D0"/>
    <w:rsid w:val="00992CB7"/>
    <w:rsid w:val="009F04DB"/>
    <w:rsid w:val="00A175C2"/>
    <w:rsid w:val="00A36C13"/>
    <w:rsid w:val="00A50605"/>
    <w:rsid w:val="00A61096"/>
    <w:rsid w:val="00A6602E"/>
    <w:rsid w:val="00AF4670"/>
    <w:rsid w:val="00BA390D"/>
    <w:rsid w:val="00C45888"/>
    <w:rsid w:val="00CF4B77"/>
    <w:rsid w:val="00D60AC3"/>
    <w:rsid w:val="00D6115F"/>
    <w:rsid w:val="00D77833"/>
    <w:rsid w:val="00DD2107"/>
    <w:rsid w:val="00E16AB8"/>
    <w:rsid w:val="00EB0C1D"/>
    <w:rsid w:val="00E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4B2"/>
  <w15:chartTrackingRefBased/>
  <w15:docId w15:val="{E968FC31-A750-A946-A466-B09014E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1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l-k">
    <w:name w:val="pl-k"/>
    <w:basedOn w:val="DefaultParagraphFont"/>
    <w:rsid w:val="00A36C13"/>
  </w:style>
  <w:style w:type="character" w:customStyle="1" w:styleId="pl-s1">
    <w:name w:val="pl-s1"/>
    <w:basedOn w:val="DefaultParagraphFont"/>
    <w:rsid w:val="00A36C13"/>
  </w:style>
  <w:style w:type="character" w:styleId="Hyperlink">
    <w:name w:val="Hyperlink"/>
    <w:basedOn w:val="DefaultParagraphFont"/>
    <w:uiPriority w:val="99"/>
    <w:semiHidden/>
    <w:unhideWhenUsed/>
    <w:rsid w:val="00A36C13"/>
    <w:rPr>
      <w:color w:val="0000FF"/>
      <w:u w:val="single"/>
    </w:rPr>
  </w:style>
  <w:style w:type="character" w:styleId="Strong">
    <w:name w:val="Strong"/>
    <w:basedOn w:val="DefaultParagraphFont"/>
    <w:uiPriority w:val="22"/>
    <w:qFormat/>
    <w:rsid w:val="00A36C13"/>
    <w:rPr>
      <w:b/>
      <w:bCs/>
    </w:rPr>
  </w:style>
  <w:style w:type="character" w:customStyle="1" w:styleId="pl-c1">
    <w:name w:val="pl-c1"/>
    <w:basedOn w:val="DefaultParagraphFont"/>
    <w:rsid w:val="00A36C13"/>
  </w:style>
  <w:style w:type="character" w:customStyle="1" w:styleId="pl-en">
    <w:name w:val="pl-en"/>
    <w:basedOn w:val="DefaultParagraphFont"/>
    <w:rsid w:val="00A36C13"/>
  </w:style>
  <w:style w:type="character" w:customStyle="1" w:styleId="pl-s">
    <w:name w:val="pl-s"/>
    <w:basedOn w:val="DefaultParagraphFont"/>
    <w:rsid w:val="00A36C13"/>
  </w:style>
  <w:style w:type="paragraph" w:styleId="HTMLPreformatted">
    <w:name w:val="HTML Preformatted"/>
    <w:basedOn w:val="Normal"/>
    <w:link w:val="HTMLPreformattedChar"/>
    <w:uiPriority w:val="99"/>
    <w:unhideWhenUsed/>
    <w:rsid w:val="00A3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6C13"/>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45888"/>
    <w:rPr>
      <w:rFonts w:asciiTheme="majorHAnsi" w:eastAsiaTheme="majorEastAsia" w:hAnsiTheme="majorHAnsi" w:cstheme="majorBidi"/>
      <w:color w:val="2F5496" w:themeColor="accent1" w:themeShade="BF"/>
      <w:sz w:val="26"/>
      <w:szCs w:val="26"/>
    </w:rPr>
  </w:style>
  <w:style w:type="character" w:customStyle="1" w:styleId="pl-v">
    <w:name w:val="pl-v"/>
    <w:basedOn w:val="DefaultParagraphFont"/>
    <w:rsid w:val="00AF4670"/>
  </w:style>
  <w:style w:type="character" w:customStyle="1" w:styleId="pl-c">
    <w:name w:val="pl-c"/>
    <w:basedOn w:val="DefaultParagraphFont"/>
    <w:rsid w:val="00AF4670"/>
  </w:style>
  <w:style w:type="table" w:styleId="TableGrid">
    <w:name w:val="Table Grid"/>
    <w:basedOn w:val="TableNormal"/>
    <w:uiPriority w:val="39"/>
    <w:rsid w:val="00DD21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745">
      <w:bodyDiv w:val="1"/>
      <w:marLeft w:val="0"/>
      <w:marRight w:val="0"/>
      <w:marTop w:val="0"/>
      <w:marBottom w:val="0"/>
      <w:divBdr>
        <w:top w:val="none" w:sz="0" w:space="0" w:color="auto"/>
        <w:left w:val="none" w:sz="0" w:space="0" w:color="auto"/>
        <w:bottom w:val="none" w:sz="0" w:space="0" w:color="auto"/>
        <w:right w:val="none" w:sz="0" w:space="0" w:color="auto"/>
      </w:divBdr>
    </w:div>
    <w:div w:id="29229297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33">
          <w:marLeft w:val="0"/>
          <w:marRight w:val="0"/>
          <w:marTop w:val="0"/>
          <w:marBottom w:val="0"/>
          <w:divBdr>
            <w:top w:val="none" w:sz="0" w:space="0" w:color="auto"/>
            <w:left w:val="none" w:sz="0" w:space="0" w:color="auto"/>
            <w:bottom w:val="none" w:sz="0" w:space="0" w:color="auto"/>
            <w:right w:val="none" w:sz="0" w:space="0" w:color="auto"/>
          </w:divBdr>
          <w:divsChild>
            <w:div w:id="757873157">
              <w:marLeft w:val="0"/>
              <w:marRight w:val="0"/>
              <w:marTop w:val="0"/>
              <w:marBottom w:val="240"/>
              <w:divBdr>
                <w:top w:val="single" w:sz="6" w:space="0" w:color="DDDDDD"/>
                <w:left w:val="single" w:sz="6" w:space="0" w:color="DDDDDD"/>
                <w:bottom w:val="single" w:sz="6" w:space="0" w:color="CCCCCC"/>
                <w:right w:val="single" w:sz="6" w:space="0" w:color="DDDDDD"/>
              </w:divBdr>
              <w:divsChild>
                <w:div w:id="615254357">
                  <w:marLeft w:val="0"/>
                  <w:marRight w:val="0"/>
                  <w:marTop w:val="0"/>
                  <w:marBottom w:val="0"/>
                  <w:divBdr>
                    <w:top w:val="none" w:sz="0" w:space="0" w:color="auto"/>
                    <w:left w:val="none" w:sz="0" w:space="0" w:color="auto"/>
                    <w:bottom w:val="single" w:sz="6" w:space="0" w:color="DDDDDD"/>
                    <w:right w:val="none" w:sz="0" w:space="0" w:color="auto"/>
                  </w:divBdr>
                  <w:divsChild>
                    <w:div w:id="577790764">
                      <w:marLeft w:val="0"/>
                      <w:marRight w:val="0"/>
                      <w:marTop w:val="0"/>
                      <w:marBottom w:val="0"/>
                      <w:divBdr>
                        <w:top w:val="none" w:sz="0" w:space="0" w:color="auto"/>
                        <w:left w:val="none" w:sz="0" w:space="0" w:color="auto"/>
                        <w:bottom w:val="none" w:sz="0" w:space="0" w:color="auto"/>
                        <w:right w:val="none" w:sz="0" w:space="0" w:color="auto"/>
                      </w:divBdr>
                      <w:divsChild>
                        <w:div w:id="840390983">
                          <w:marLeft w:val="0"/>
                          <w:marRight w:val="0"/>
                          <w:marTop w:val="0"/>
                          <w:marBottom w:val="0"/>
                          <w:divBdr>
                            <w:top w:val="none" w:sz="0" w:space="0" w:color="auto"/>
                            <w:left w:val="none" w:sz="0" w:space="0" w:color="auto"/>
                            <w:bottom w:val="none" w:sz="0" w:space="0" w:color="auto"/>
                            <w:right w:val="none" w:sz="0" w:space="0" w:color="auto"/>
                          </w:divBdr>
                          <w:divsChild>
                            <w:div w:id="1227304918">
                              <w:marLeft w:val="0"/>
                              <w:marRight w:val="0"/>
                              <w:marTop w:val="0"/>
                              <w:marBottom w:val="0"/>
                              <w:divBdr>
                                <w:top w:val="none" w:sz="0" w:space="0" w:color="auto"/>
                                <w:left w:val="none" w:sz="0" w:space="0" w:color="auto"/>
                                <w:bottom w:val="none" w:sz="0" w:space="0" w:color="auto"/>
                                <w:right w:val="none" w:sz="0" w:space="0" w:color="auto"/>
                              </w:divBdr>
                              <w:divsChild>
                                <w:div w:id="2043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5410">
      <w:bodyDiv w:val="1"/>
      <w:marLeft w:val="0"/>
      <w:marRight w:val="0"/>
      <w:marTop w:val="0"/>
      <w:marBottom w:val="0"/>
      <w:divBdr>
        <w:top w:val="none" w:sz="0" w:space="0" w:color="auto"/>
        <w:left w:val="none" w:sz="0" w:space="0" w:color="auto"/>
        <w:bottom w:val="none" w:sz="0" w:space="0" w:color="auto"/>
        <w:right w:val="none" w:sz="0" w:space="0" w:color="auto"/>
      </w:divBdr>
      <w:divsChild>
        <w:div w:id="191115128">
          <w:marLeft w:val="0"/>
          <w:marRight w:val="0"/>
          <w:marTop w:val="0"/>
          <w:marBottom w:val="0"/>
          <w:divBdr>
            <w:top w:val="none" w:sz="0" w:space="0" w:color="auto"/>
            <w:left w:val="none" w:sz="0" w:space="0" w:color="auto"/>
            <w:bottom w:val="none" w:sz="0" w:space="0" w:color="auto"/>
            <w:right w:val="none" w:sz="0" w:space="0" w:color="auto"/>
          </w:divBdr>
          <w:divsChild>
            <w:div w:id="84152181">
              <w:marLeft w:val="0"/>
              <w:marRight w:val="0"/>
              <w:marTop w:val="0"/>
              <w:marBottom w:val="240"/>
              <w:divBdr>
                <w:top w:val="single" w:sz="6" w:space="0" w:color="DDDDDD"/>
                <w:left w:val="single" w:sz="6" w:space="0" w:color="DDDDDD"/>
                <w:bottom w:val="single" w:sz="6" w:space="0" w:color="CCCCCC"/>
                <w:right w:val="single" w:sz="6" w:space="0" w:color="DDDDDD"/>
              </w:divBdr>
              <w:divsChild>
                <w:div w:id="1128738781">
                  <w:marLeft w:val="0"/>
                  <w:marRight w:val="0"/>
                  <w:marTop w:val="0"/>
                  <w:marBottom w:val="0"/>
                  <w:divBdr>
                    <w:top w:val="none" w:sz="0" w:space="0" w:color="auto"/>
                    <w:left w:val="none" w:sz="0" w:space="0" w:color="auto"/>
                    <w:bottom w:val="single" w:sz="6" w:space="0" w:color="DDDDDD"/>
                    <w:right w:val="none" w:sz="0" w:space="0" w:color="auto"/>
                  </w:divBdr>
                  <w:divsChild>
                    <w:div w:id="380326079">
                      <w:marLeft w:val="0"/>
                      <w:marRight w:val="0"/>
                      <w:marTop w:val="0"/>
                      <w:marBottom w:val="0"/>
                      <w:divBdr>
                        <w:top w:val="none" w:sz="0" w:space="0" w:color="auto"/>
                        <w:left w:val="none" w:sz="0" w:space="0" w:color="auto"/>
                        <w:bottom w:val="none" w:sz="0" w:space="0" w:color="auto"/>
                        <w:right w:val="none" w:sz="0" w:space="0" w:color="auto"/>
                      </w:divBdr>
                      <w:divsChild>
                        <w:div w:id="2133666216">
                          <w:marLeft w:val="0"/>
                          <w:marRight w:val="0"/>
                          <w:marTop w:val="0"/>
                          <w:marBottom w:val="0"/>
                          <w:divBdr>
                            <w:top w:val="none" w:sz="0" w:space="0" w:color="auto"/>
                            <w:left w:val="none" w:sz="0" w:space="0" w:color="auto"/>
                            <w:bottom w:val="none" w:sz="0" w:space="0" w:color="auto"/>
                            <w:right w:val="none" w:sz="0" w:space="0" w:color="auto"/>
                          </w:divBdr>
                          <w:divsChild>
                            <w:div w:id="593513137">
                              <w:marLeft w:val="0"/>
                              <w:marRight w:val="0"/>
                              <w:marTop w:val="0"/>
                              <w:marBottom w:val="0"/>
                              <w:divBdr>
                                <w:top w:val="none" w:sz="0" w:space="0" w:color="auto"/>
                                <w:left w:val="none" w:sz="0" w:space="0" w:color="auto"/>
                                <w:bottom w:val="none" w:sz="0" w:space="0" w:color="auto"/>
                                <w:right w:val="none" w:sz="0" w:space="0" w:color="auto"/>
                              </w:divBdr>
                              <w:divsChild>
                                <w:div w:id="1096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016">
      <w:bodyDiv w:val="1"/>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sChild>
            <w:div w:id="2045715521">
              <w:marLeft w:val="0"/>
              <w:marRight w:val="0"/>
              <w:marTop w:val="0"/>
              <w:marBottom w:val="240"/>
              <w:divBdr>
                <w:top w:val="single" w:sz="6" w:space="0" w:color="DDDDDD"/>
                <w:left w:val="single" w:sz="6" w:space="0" w:color="DDDDDD"/>
                <w:bottom w:val="single" w:sz="6" w:space="0" w:color="CCCCCC"/>
                <w:right w:val="single" w:sz="6" w:space="0" w:color="DDDDDD"/>
              </w:divBdr>
              <w:divsChild>
                <w:div w:id="1013797046">
                  <w:marLeft w:val="0"/>
                  <w:marRight w:val="0"/>
                  <w:marTop w:val="0"/>
                  <w:marBottom w:val="0"/>
                  <w:divBdr>
                    <w:top w:val="none" w:sz="0" w:space="0" w:color="auto"/>
                    <w:left w:val="none" w:sz="0" w:space="0" w:color="auto"/>
                    <w:bottom w:val="single" w:sz="6" w:space="0" w:color="DDDDDD"/>
                    <w:right w:val="none" w:sz="0" w:space="0" w:color="auto"/>
                  </w:divBdr>
                  <w:divsChild>
                    <w:div w:id="1983344859">
                      <w:marLeft w:val="0"/>
                      <w:marRight w:val="0"/>
                      <w:marTop w:val="0"/>
                      <w:marBottom w:val="0"/>
                      <w:divBdr>
                        <w:top w:val="none" w:sz="0" w:space="0" w:color="auto"/>
                        <w:left w:val="none" w:sz="0" w:space="0" w:color="auto"/>
                        <w:bottom w:val="none" w:sz="0" w:space="0" w:color="auto"/>
                        <w:right w:val="none" w:sz="0" w:space="0" w:color="auto"/>
                      </w:divBdr>
                      <w:divsChild>
                        <w:div w:id="53622190">
                          <w:marLeft w:val="0"/>
                          <w:marRight w:val="0"/>
                          <w:marTop w:val="0"/>
                          <w:marBottom w:val="0"/>
                          <w:divBdr>
                            <w:top w:val="none" w:sz="0" w:space="0" w:color="auto"/>
                            <w:left w:val="none" w:sz="0" w:space="0" w:color="auto"/>
                            <w:bottom w:val="none" w:sz="0" w:space="0" w:color="auto"/>
                            <w:right w:val="none" w:sz="0" w:space="0" w:color="auto"/>
                          </w:divBdr>
                          <w:divsChild>
                            <w:div w:id="1222255198">
                              <w:marLeft w:val="0"/>
                              <w:marRight w:val="0"/>
                              <w:marTop w:val="0"/>
                              <w:marBottom w:val="0"/>
                              <w:divBdr>
                                <w:top w:val="none" w:sz="0" w:space="0" w:color="auto"/>
                                <w:left w:val="none" w:sz="0" w:space="0" w:color="auto"/>
                                <w:bottom w:val="none" w:sz="0" w:space="0" w:color="auto"/>
                                <w:right w:val="none" w:sz="0" w:space="0" w:color="auto"/>
                              </w:divBdr>
                              <w:divsChild>
                                <w:div w:id="647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5095">
      <w:bodyDiv w:val="1"/>
      <w:marLeft w:val="0"/>
      <w:marRight w:val="0"/>
      <w:marTop w:val="0"/>
      <w:marBottom w:val="0"/>
      <w:divBdr>
        <w:top w:val="none" w:sz="0" w:space="0" w:color="auto"/>
        <w:left w:val="none" w:sz="0" w:space="0" w:color="auto"/>
        <w:bottom w:val="none" w:sz="0" w:space="0" w:color="auto"/>
        <w:right w:val="none" w:sz="0" w:space="0" w:color="auto"/>
      </w:divBdr>
      <w:divsChild>
        <w:div w:id="655229122">
          <w:marLeft w:val="0"/>
          <w:marRight w:val="0"/>
          <w:marTop w:val="0"/>
          <w:marBottom w:val="0"/>
          <w:divBdr>
            <w:top w:val="none" w:sz="0" w:space="0" w:color="auto"/>
            <w:left w:val="none" w:sz="0" w:space="0" w:color="auto"/>
            <w:bottom w:val="none" w:sz="0" w:space="0" w:color="auto"/>
            <w:right w:val="none" w:sz="0" w:space="0" w:color="auto"/>
          </w:divBdr>
          <w:divsChild>
            <w:div w:id="227152608">
              <w:marLeft w:val="0"/>
              <w:marRight w:val="0"/>
              <w:marTop w:val="0"/>
              <w:marBottom w:val="240"/>
              <w:divBdr>
                <w:top w:val="single" w:sz="6" w:space="0" w:color="DDDDDD"/>
                <w:left w:val="single" w:sz="6" w:space="0" w:color="DDDDDD"/>
                <w:bottom w:val="single" w:sz="6" w:space="0" w:color="CCCCCC"/>
                <w:right w:val="single" w:sz="6" w:space="0" w:color="DDDDDD"/>
              </w:divBdr>
              <w:divsChild>
                <w:div w:id="416902233">
                  <w:marLeft w:val="0"/>
                  <w:marRight w:val="0"/>
                  <w:marTop w:val="0"/>
                  <w:marBottom w:val="0"/>
                  <w:divBdr>
                    <w:top w:val="none" w:sz="0" w:space="0" w:color="auto"/>
                    <w:left w:val="none" w:sz="0" w:space="0" w:color="auto"/>
                    <w:bottom w:val="single" w:sz="6" w:space="0" w:color="DDDDDD"/>
                    <w:right w:val="none" w:sz="0" w:space="0" w:color="auto"/>
                  </w:divBdr>
                  <w:divsChild>
                    <w:div w:id="266082957">
                      <w:marLeft w:val="0"/>
                      <w:marRight w:val="0"/>
                      <w:marTop w:val="0"/>
                      <w:marBottom w:val="0"/>
                      <w:divBdr>
                        <w:top w:val="none" w:sz="0" w:space="0" w:color="auto"/>
                        <w:left w:val="none" w:sz="0" w:space="0" w:color="auto"/>
                        <w:bottom w:val="none" w:sz="0" w:space="0" w:color="auto"/>
                        <w:right w:val="none" w:sz="0" w:space="0" w:color="auto"/>
                      </w:divBdr>
                      <w:divsChild>
                        <w:div w:id="1135833276">
                          <w:marLeft w:val="0"/>
                          <w:marRight w:val="0"/>
                          <w:marTop w:val="0"/>
                          <w:marBottom w:val="0"/>
                          <w:divBdr>
                            <w:top w:val="none" w:sz="0" w:space="0" w:color="auto"/>
                            <w:left w:val="none" w:sz="0" w:space="0" w:color="auto"/>
                            <w:bottom w:val="none" w:sz="0" w:space="0" w:color="auto"/>
                            <w:right w:val="none" w:sz="0" w:space="0" w:color="auto"/>
                          </w:divBdr>
                          <w:divsChild>
                            <w:div w:id="976299749">
                              <w:marLeft w:val="0"/>
                              <w:marRight w:val="0"/>
                              <w:marTop w:val="0"/>
                              <w:marBottom w:val="0"/>
                              <w:divBdr>
                                <w:top w:val="none" w:sz="0" w:space="0" w:color="auto"/>
                                <w:left w:val="none" w:sz="0" w:space="0" w:color="auto"/>
                                <w:bottom w:val="none" w:sz="0" w:space="0" w:color="auto"/>
                                <w:right w:val="none" w:sz="0" w:space="0" w:color="auto"/>
                              </w:divBdr>
                              <w:divsChild>
                                <w:div w:id="652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569">
          <w:marLeft w:val="0"/>
          <w:marRight w:val="0"/>
          <w:marTop w:val="0"/>
          <w:marBottom w:val="0"/>
          <w:divBdr>
            <w:top w:val="none" w:sz="0" w:space="0" w:color="auto"/>
            <w:left w:val="none" w:sz="0" w:space="0" w:color="auto"/>
            <w:bottom w:val="none" w:sz="0" w:space="0" w:color="auto"/>
            <w:right w:val="none" w:sz="0" w:space="0" w:color="auto"/>
          </w:divBdr>
          <w:divsChild>
            <w:div w:id="1513370533">
              <w:marLeft w:val="0"/>
              <w:marRight w:val="0"/>
              <w:marTop w:val="0"/>
              <w:marBottom w:val="240"/>
              <w:divBdr>
                <w:top w:val="single" w:sz="6" w:space="0" w:color="DDDDDD"/>
                <w:left w:val="single" w:sz="6" w:space="0" w:color="DDDDDD"/>
                <w:bottom w:val="single" w:sz="6" w:space="0" w:color="CCCCCC"/>
                <w:right w:val="single" w:sz="6" w:space="0" w:color="DDDDDD"/>
              </w:divBdr>
              <w:divsChild>
                <w:div w:id="323242849">
                  <w:marLeft w:val="0"/>
                  <w:marRight w:val="0"/>
                  <w:marTop w:val="0"/>
                  <w:marBottom w:val="0"/>
                  <w:divBdr>
                    <w:top w:val="none" w:sz="0" w:space="0" w:color="auto"/>
                    <w:left w:val="none" w:sz="0" w:space="0" w:color="auto"/>
                    <w:bottom w:val="single" w:sz="6" w:space="0" w:color="DDDDDD"/>
                    <w:right w:val="none" w:sz="0" w:space="0" w:color="auto"/>
                  </w:divBdr>
                  <w:divsChild>
                    <w:div w:id="411047905">
                      <w:marLeft w:val="0"/>
                      <w:marRight w:val="0"/>
                      <w:marTop w:val="0"/>
                      <w:marBottom w:val="0"/>
                      <w:divBdr>
                        <w:top w:val="none" w:sz="0" w:space="0" w:color="auto"/>
                        <w:left w:val="none" w:sz="0" w:space="0" w:color="auto"/>
                        <w:bottom w:val="none" w:sz="0" w:space="0" w:color="auto"/>
                        <w:right w:val="none" w:sz="0" w:space="0" w:color="auto"/>
                      </w:divBdr>
                      <w:divsChild>
                        <w:div w:id="513885326">
                          <w:marLeft w:val="0"/>
                          <w:marRight w:val="0"/>
                          <w:marTop w:val="0"/>
                          <w:marBottom w:val="0"/>
                          <w:divBdr>
                            <w:top w:val="none" w:sz="0" w:space="0" w:color="auto"/>
                            <w:left w:val="none" w:sz="0" w:space="0" w:color="auto"/>
                            <w:bottom w:val="none" w:sz="0" w:space="0" w:color="auto"/>
                            <w:right w:val="none" w:sz="0" w:space="0" w:color="auto"/>
                          </w:divBdr>
                          <w:divsChild>
                            <w:div w:id="812797194">
                              <w:marLeft w:val="0"/>
                              <w:marRight w:val="0"/>
                              <w:marTop w:val="0"/>
                              <w:marBottom w:val="0"/>
                              <w:divBdr>
                                <w:top w:val="none" w:sz="0" w:space="0" w:color="auto"/>
                                <w:left w:val="none" w:sz="0" w:space="0" w:color="auto"/>
                                <w:bottom w:val="none" w:sz="0" w:space="0" w:color="auto"/>
                                <w:right w:val="none" w:sz="0" w:space="0" w:color="auto"/>
                              </w:divBdr>
                              <w:divsChild>
                                <w:div w:id="1017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94577">
      <w:bodyDiv w:val="1"/>
      <w:marLeft w:val="0"/>
      <w:marRight w:val="0"/>
      <w:marTop w:val="0"/>
      <w:marBottom w:val="0"/>
      <w:divBdr>
        <w:top w:val="none" w:sz="0" w:space="0" w:color="auto"/>
        <w:left w:val="none" w:sz="0" w:space="0" w:color="auto"/>
        <w:bottom w:val="none" w:sz="0" w:space="0" w:color="auto"/>
        <w:right w:val="none" w:sz="0" w:space="0" w:color="auto"/>
      </w:divBdr>
      <w:divsChild>
        <w:div w:id="907764578">
          <w:marLeft w:val="0"/>
          <w:marRight w:val="0"/>
          <w:marTop w:val="0"/>
          <w:marBottom w:val="0"/>
          <w:divBdr>
            <w:top w:val="none" w:sz="0" w:space="0" w:color="auto"/>
            <w:left w:val="none" w:sz="0" w:space="0" w:color="auto"/>
            <w:bottom w:val="none" w:sz="0" w:space="0" w:color="auto"/>
            <w:right w:val="none" w:sz="0" w:space="0" w:color="auto"/>
          </w:divBdr>
          <w:divsChild>
            <w:div w:id="1988318876">
              <w:marLeft w:val="0"/>
              <w:marRight w:val="0"/>
              <w:marTop w:val="0"/>
              <w:marBottom w:val="240"/>
              <w:divBdr>
                <w:top w:val="single" w:sz="6" w:space="0" w:color="DDDDDD"/>
                <w:left w:val="single" w:sz="6" w:space="0" w:color="DDDDDD"/>
                <w:bottom w:val="single" w:sz="6" w:space="0" w:color="CCCCCC"/>
                <w:right w:val="single" w:sz="6" w:space="0" w:color="DDDDDD"/>
              </w:divBdr>
              <w:divsChild>
                <w:div w:id="1237742019">
                  <w:marLeft w:val="0"/>
                  <w:marRight w:val="0"/>
                  <w:marTop w:val="0"/>
                  <w:marBottom w:val="0"/>
                  <w:divBdr>
                    <w:top w:val="none" w:sz="0" w:space="0" w:color="auto"/>
                    <w:left w:val="none" w:sz="0" w:space="0" w:color="auto"/>
                    <w:bottom w:val="single" w:sz="6" w:space="0" w:color="DDDDDD"/>
                    <w:right w:val="none" w:sz="0" w:space="0" w:color="auto"/>
                  </w:divBdr>
                  <w:divsChild>
                    <w:div w:id="960303914">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sChild>
                            <w:div w:id="214661737">
                              <w:marLeft w:val="0"/>
                              <w:marRight w:val="0"/>
                              <w:marTop w:val="0"/>
                              <w:marBottom w:val="0"/>
                              <w:divBdr>
                                <w:top w:val="none" w:sz="0" w:space="0" w:color="auto"/>
                                <w:left w:val="none" w:sz="0" w:space="0" w:color="auto"/>
                                <w:bottom w:val="none" w:sz="0" w:space="0" w:color="auto"/>
                                <w:right w:val="none" w:sz="0" w:space="0" w:color="auto"/>
                              </w:divBdr>
                              <w:divsChild>
                                <w:div w:id="2091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3558">
      <w:bodyDiv w:val="1"/>
      <w:marLeft w:val="0"/>
      <w:marRight w:val="0"/>
      <w:marTop w:val="0"/>
      <w:marBottom w:val="0"/>
      <w:divBdr>
        <w:top w:val="none" w:sz="0" w:space="0" w:color="auto"/>
        <w:left w:val="none" w:sz="0" w:space="0" w:color="auto"/>
        <w:bottom w:val="none" w:sz="0" w:space="0" w:color="auto"/>
        <w:right w:val="none" w:sz="0" w:space="0" w:color="auto"/>
      </w:divBdr>
      <w:divsChild>
        <w:div w:id="1653097897">
          <w:marLeft w:val="0"/>
          <w:marRight w:val="0"/>
          <w:marTop w:val="120"/>
          <w:marBottom w:val="120"/>
          <w:divBdr>
            <w:top w:val="none" w:sz="0" w:space="0" w:color="auto"/>
            <w:left w:val="none" w:sz="0" w:space="0" w:color="auto"/>
            <w:bottom w:val="none" w:sz="0" w:space="0" w:color="auto"/>
            <w:right w:val="none" w:sz="0" w:space="0" w:color="auto"/>
          </w:divBdr>
          <w:divsChild>
            <w:div w:id="1924678720">
              <w:marLeft w:val="0"/>
              <w:marRight w:val="0"/>
              <w:marTop w:val="0"/>
              <w:marBottom w:val="0"/>
              <w:divBdr>
                <w:top w:val="none" w:sz="0" w:space="0" w:color="auto"/>
                <w:left w:val="none" w:sz="0" w:space="0" w:color="auto"/>
                <w:bottom w:val="none" w:sz="0" w:space="0" w:color="auto"/>
                <w:right w:val="none" w:sz="0" w:space="0" w:color="auto"/>
              </w:divBdr>
            </w:div>
          </w:divsChild>
        </w:div>
        <w:div w:id="1431199512">
          <w:marLeft w:val="0"/>
          <w:marRight w:val="0"/>
          <w:marTop w:val="0"/>
          <w:marBottom w:val="0"/>
          <w:divBdr>
            <w:top w:val="none" w:sz="0" w:space="0" w:color="auto"/>
            <w:left w:val="none" w:sz="0" w:space="0" w:color="auto"/>
            <w:bottom w:val="none" w:sz="0" w:space="0" w:color="auto"/>
            <w:right w:val="none" w:sz="0" w:space="0" w:color="auto"/>
          </w:divBdr>
          <w:divsChild>
            <w:div w:id="479466159">
              <w:marLeft w:val="0"/>
              <w:marRight w:val="0"/>
              <w:marTop w:val="0"/>
              <w:marBottom w:val="240"/>
              <w:divBdr>
                <w:top w:val="single" w:sz="6" w:space="0" w:color="DDDDDD"/>
                <w:left w:val="single" w:sz="6" w:space="0" w:color="DDDDDD"/>
                <w:bottom w:val="single" w:sz="6" w:space="0" w:color="CCCCCC"/>
                <w:right w:val="single" w:sz="6" w:space="0" w:color="DDDDDD"/>
              </w:divBdr>
              <w:divsChild>
                <w:div w:id="1445618569">
                  <w:marLeft w:val="0"/>
                  <w:marRight w:val="0"/>
                  <w:marTop w:val="0"/>
                  <w:marBottom w:val="0"/>
                  <w:divBdr>
                    <w:top w:val="none" w:sz="0" w:space="0" w:color="auto"/>
                    <w:left w:val="none" w:sz="0" w:space="0" w:color="auto"/>
                    <w:bottom w:val="single" w:sz="6" w:space="0" w:color="DDDDDD"/>
                    <w:right w:val="none" w:sz="0" w:space="0" w:color="auto"/>
                  </w:divBdr>
                  <w:divsChild>
                    <w:div w:id="173543137">
                      <w:marLeft w:val="0"/>
                      <w:marRight w:val="0"/>
                      <w:marTop w:val="0"/>
                      <w:marBottom w:val="0"/>
                      <w:divBdr>
                        <w:top w:val="none" w:sz="0" w:space="0" w:color="auto"/>
                        <w:left w:val="none" w:sz="0" w:space="0" w:color="auto"/>
                        <w:bottom w:val="none" w:sz="0" w:space="0" w:color="auto"/>
                        <w:right w:val="none" w:sz="0" w:space="0" w:color="auto"/>
                      </w:divBdr>
                      <w:divsChild>
                        <w:div w:id="2020345636">
                          <w:marLeft w:val="0"/>
                          <w:marRight w:val="0"/>
                          <w:marTop w:val="0"/>
                          <w:marBottom w:val="0"/>
                          <w:divBdr>
                            <w:top w:val="none" w:sz="0" w:space="0" w:color="auto"/>
                            <w:left w:val="none" w:sz="0" w:space="0" w:color="auto"/>
                            <w:bottom w:val="none" w:sz="0" w:space="0" w:color="auto"/>
                            <w:right w:val="none" w:sz="0" w:space="0" w:color="auto"/>
                          </w:divBdr>
                          <w:divsChild>
                            <w:div w:id="240604209">
                              <w:marLeft w:val="0"/>
                              <w:marRight w:val="0"/>
                              <w:marTop w:val="0"/>
                              <w:marBottom w:val="0"/>
                              <w:divBdr>
                                <w:top w:val="none" w:sz="0" w:space="0" w:color="auto"/>
                                <w:left w:val="none" w:sz="0" w:space="0" w:color="auto"/>
                                <w:bottom w:val="none" w:sz="0" w:space="0" w:color="auto"/>
                                <w:right w:val="none" w:sz="0" w:space="0" w:color="auto"/>
                              </w:divBdr>
                              <w:divsChild>
                                <w:div w:id="144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214">
          <w:marLeft w:val="0"/>
          <w:marRight w:val="0"/>
          <w:marTop w:val="0"/>
          <w:marBottom w:val="0"/>
          <w:divBdr>
            <w:top w:val="none" w:sz="0" w:space="0" w:color="auto"/>
            <w:left w:val="none" w:sz="0" w:space="0" w:color="auto"/>
            <w:bottom w:val="none" w:sz="0" w:space="0" w:color="auto"/>
            <w:right w:val="none" w:sz="0" w:space="0" w:color="auto"/>
          </w:divBdr>
          <w:divsChild>
            <w:div w:id="1680690241">
              <w:marLeft w:val="0"/>
              <w:marRight w:val="0"/>
              <w:marTop w:val="0"/>
              <w:marBottom w:val="240"/>
              <w:divBdr>
                <w:top w:val="single" w:sz="6" w:space="0" w:color="DDDDDD"/>
                <w:left w:val="single" w:sz="6" w:space="0" w:color="DDDDDD"/>
                <w:bottom w:val="single" w:sz="6" w:space="0" w:color="CCCCCC"/>
                <w:right w:val="single" w:sz="6" w:space="0" w:color="DDDDDD"/>
              </w:divBdr>
              <w:divsChild>
                <w:div w:id="801112903">
                  <w:marLeft w:val="0"/>
                  <w:marRight w:val="0"/>
                  <w:marTop w:val="0"/>
                  <w:marBottom w:val="0"/>
                  <w:divBdr>
                    <w:top w:val="none" w:sz="0" w:space="0" w:color="auto"/>
                    <w:left w:val="none" w:sz="0" w:space="0" w:color="auto"/>
                    <w:bottom w:val="single" w:sz="6" w:space="0" w:color="DDDDDD"/>
                    <w:right w:val="none" w:sz="0" w:space="0" w:color="auto"/>
                  </w:divBdr>
                  <w:divsChild>
                    <w:div w:id="1031957099">
                      <w:marLeft w:val="0"/>
                      <w:marRight w:val="0"/>
                      <w:marTop w:val="0"/>
                      <w:marBottom w:val="0"/>
                      <w:divBdr>
                        <w:top w:val="none" w:sz="0" w:space="0" w:color="auto"/>
                        <w:left w:val="none" w:sz="0" w:space="0" w:color="auto"/>
                        <w:bottom w:val="none" w:sz="0" w:space="0" w:color="auto"/>
                        <w:right w:val="none" w:sz="0" w:space="0" w:color="auto"/>
                      </w:divBdr>
                      <w:divsChild>
                        <w:div w:id="138032814">
                          <w:marLeft w:val="0"/>
                          <w:marRight w:val="0"/>
                          <w:marTop w:val="0"/>
                          <w:marBottom w:val="0"/>
                          <w:divBdr>
                            <w:top w:val="none" w:sz="0" w:space="0" w:color="auto"/>
                            <w:left w:val="none" w:sz="0" w:space="0" w:color="auto"/>
                            <w:bottom w:val="none" w:sz="0" w:space="0" w:color="auto"/>
                            <w:right w:val="none" w:sz="0" w:space="0" w:color="auto"/>
                          </w:divBdr>
                          <w:divsChild>
                            <w:div w:id="2076390370">
                              <w:marLeft w:val="0"/>
                              <w:marRight w:val="0"/>
                              <w:marTop w:val="0"/>
                              <w:marBottom w:val="0"/>
                              <w:divBdr>
                                <w:top w:val="none" w:sz="0" w:space="0" w:color="auto"/>
                                <w:left w:val="none" w:sz="0" w:space="0" w:color="auto"/>
                                <w:bottom w:val="none" w:sz="0" w:space="0" w:color="auto"/>
                                <w:right w:val="none" w:sz="0" w:space="0" w:color="auto"/>
                              </w:divBdr>
                              <w:divsChild>
                                <w:div w:id="1749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781">
      <w:bodyDiv w:val="1"/>
      <w:marLeft w:val="0"/>
      <w:marRight w:val="0"/>
      <w:marTop w:val="0"/>
      <w:marBottom w:val="0"/>
      <w:divBdr>
        <w:top w:val="none" w:sz="0" w:space="0" w:color="auto"/>
        <w:left w:val="none" w:sz="0" w:space="0" w:color="auto"/>
        <w:bottom w:val="none" w:sz="0" w:space="0" w:color="auto"/>
        <w:right w:val="none" w:sz="0" w:space="0" w:color="auto"/>
      </w:divBdr>
    </w:div>
    <w:div w:id="1662075405">
      <w:bodyDiv w:val="1"/>
      <w:marLeft w:val="0"/>
      <w:marRight w:val="0"/>
      <w:marTop w:val="0"/>
      <w:marBottom w:val="0"/>
      <w:divBdr>
        <w:top w:val="none" w:sz="0" w:space="0" w:color="auto"/>
        <w:left w:val="none" w:sz="0" w:space="0" w:color="auto"/>
        <w:bottom w:val="none" w:sz="0" w:space="0" w:color="auto"/>
        <w:right w:val="none" w:sz="0" w:space="0" w:color="auto"/>
      </w:divBdr>
      <w:divsChild>
        <w:div w:id="414933471">
          <w:marLeft w:val="0"/>
          <w:marRight w:val="0"/>
          <w:marTop w:val="0"/>
          <w:marBottom w:val="0"/>
          <w:divBdr>
            <w:top w:val="none" w:sz="0" w:space="0" w:color="auto"/>
            <w:left w:val="none" w:sz="0" w:space="0" w:color="auto"/>
            <w:bottom w:val="none" w:sz="0" w:space="0" w:color="auto"/>
            <w:right w:val="none" w:sz="0" w:space="0" w:color="auto"/>
          </w:divBdr>
          <w:divsChild>
            <w:div w:id="1825118447">
              <w:marLeft w:val="0"/>
              <w:marRight w:val="0"/>
              <w:marTop w:val="0"/>
              <w:marBottom w:val="240"/>
              <w:divBdr>
                <w:top w:val="single" w:sz="6" w:space="0" w:color="DDDDDD"/>
                <w:left w:val="single" w:sz="6" w:space="0" w:color="DDDDDD"/>
                <w:bottom w:val="single" w:sz="6" w:space="0" w:color="CCCCCC"/>
                <w:right w:val="single" w:sz="6" w:space="0" w:color="DDDDDD"/>
              </w:divBdr>
              <w:divsChild>
                <w:div w:id="1234000735">
                  <w:marLeft w:val="0"/>
                  <w:marRight w:val="0"/>
                  <w:marTop w:val="0"/>
                  <w:marBottom w:val="0"/>
                  <w:divBdr>
                    <w:top w:val="none" w:sz="0" w:space="0" w:color="auto"/>
                    <w:left w:val="none" w:sz="0" w:space="0" w:color="auto"/>
                    <w:bottom w:val="single" w:sz="6" w:space="0" w:color="DDDDDD"/>
                    <w:right w:val="none" w:sz="0" w:space="0" w:color="auto"/>
                  </w:divBdr>
                  <w:divsChild>
                    <w:div w:id="183131228">
                      <w:marLeft w:val="0"/>
                      <w:marRight w:val="0"/>
                      <w:marTop w:val="0"/>
                      <w:marBottom w:val="0"/>
                      <w:divBdr>
                        <w:top w:val="none" w:sz="0" w:space="0" w:color="auto"/>
                        <w:left w:val="none" w:sz="0" w:space="0" w:color="auto"/>
                        <w:bottom w:val="none" w:sz="0" w:space="0" w:color="auto"/>
                        <w:right w:val="none" w:sz="0" w:space="0" w:color="auto"/>
                      </w:divBdr>
                      <w:divsChild>
                        <w:div w:id="1643273386">
                          <w:marLeft w:val="0"/>
                          <w:marRight w:val="0"/>
                          <w:marTop w:val="0"/>
                          <w:marBottom w:val="0"/>
                          <w:divBdr>
                            <w:top w:val="none" w:sz="0" w:space="0" w:color="auto"/>
                            <w:left w:val="none" w:sz="0" w:space="0" w:color="auto"/>
                            <w:bottom w:val="none" w:sz="0" w:space="0" w:color="auto"/>
                            <w:right w:val="none" w:sz="0" w:space="0" w:color="auto"/>
                          </w:divBdr>
                          <w:divsChild>
                            <w:div w:id="1298337559">
                              <w:marLeft w:val="0"/>
                              <w:marRight w:val="0"/>
                              <w:marTop w:val="0"/>
                              <w:marBottom w:val="0"/>
                              <w:divBdr>
                                <w:top w:val="none" w:sz="0" w:space="0" w:color="auto"/>
                                <w:left w:val="none" w:sz="0" w:space="0" w:color="auto"/>
                                <w:bottom w:val="none" w:sz="0" w:space="0" w:color="auto"/>
                                <w:right w:val="none" w:sz="0" w:space="0" w:color="auto"/>
                              </w:divBdr>
                              <w:divsChild>
                                <w:div w:id="1932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088">
          <w:marLeft w:val="0"/>
          <w:marRight w:val="0"/>
          <w:marTop w:val="0"/>
          <w:marBottom w:val="0"/>
          <w:divBdr>
            <w:top w:val="none" w:sz="0" w:space="0" w:color="auto"/>
            <w:left w:val="none" w:sz="0" w:space="0" w:color="auto"/>
            <w:bottom w:val="none" w:sz="0" w:space="0" w:color="auto"/>
            <w:right w:val="none" w:sz="0" w:space="0" w:color="auto"/>
          </w:divBdr>
        </w:div>
        <w:div w:id="570964151">
          <w:marLeft w:val="0"/>
          <w:marRight w:val="0"/>
          <w:marTop w:val="0"/>
          <w:marBottom w:val="0"/>
          <w:divBdr>
            <w:top w:val="none" w:sz="0" w:space="0" w:color="auto"/>
            <w:left w:val="none" w:sz="0" w:space="0" w:color="auto"/>
            <w:bottom w:val="none" w:sz="0" w:space="0" w:color="auto"/>
            <w:right w:val="none" w:sz="0" w:space="0" w:color="auto"/>
          </w:divBdr>
          <w:divsChild>
            <w:div w:id="1455058189">
              <w:marLeft w:val="0"/>
              <w:marRight w:val="0"/>
              <w:marTop w:val="0"/>
              <w:marBottom w:val="240"/>
              <w:divBdr>
                <w:top w:val="single" w:sz="6" w:space="0" w:color="DDDDDD"/>
                <w:left w:val="single" w:sz="6" w:space="0" w:color="DDDDDD"/>
                <w:bottom w:val="single" w:sz="6" w:space="0" w:color="CCCCCC"/>
                <w:right w:val="single" w:sz="6" w:space="0" w:color="DDDDDD"/>
              </w:divBdr>
              <w:divsChild>
                <w:div w:id="1975058801">
                  <w:marLeft w:val="0"/>
                  <w:marRight w:val="0"/>
                  <w:marTop w:val="0"/>
                  <w:marBottom w:val="0"/>
                  <w:divBdr>
                    <w:top w:val="none" w:sz="0" w:space="0" w:color="auto"/>
                    <w:left w:val="none" w:sz="0" w:space="0" w:color="auto"/>
                    <w:bottom w:val="single" w:sz="6" w:space="0" w:color="DDDDDD"/>
                    <w:right w:val="none" w:sz="0" w:space="0" w:color="auto"/>
                  </w:divBdr>
                  <w:divsChild>
                    <w:div w:id="88477296">
                      <w:marLeft w:val="0"/>
                      <w:marRight w:val="0"/>
                      <w:marTop w:val="0"/>
                      <w:marBottom w:val="0"/>
                      <w:divBdr>
                        <w:top w:val="none" w:sz="0" w:space="0" w:color="auto"/>
                        <w:left w:val="none" w:sz="0" w:space="0" w:color="auto"/>
                        <w:bottom w:val="none" w:sz="0" w:space="0" w:color="auto"/>
                        <w:right w:val="none" w:sz="0" w:space="0" w:color="auto"/>
                      </w:divBdr>
                      <w:divsChild>
                        <w:div w:id="438377784">
                          <w:marLeft w:val="0"/>
                          <w:marRight w:val="0"/>
                          <w:marTop w:val="0"/>
                          <w:marBottom w:val="0"/>
                          <w:divBdr>
                            <w:top w:val="none" w:sz="0" w:space="0" w:color="auto"/>
                            <w:left w:val="none" w:sz="0" w:space="0" w:color="auto"/>
                            <w:bottom w:val="none" w:sz="0" w:space="0" w:color="auto"/>
                            <w:right w:val="none" w:sz="0" w:space="0" w:color="auto"/>
                          </w:divBdr>
                          <w:divsChild>
                            <w:div w:id="1697730990">
                              <w:marLeft w:val="0"/>
                              <w:marRight w:val="0"/>
                              <w:marTop w:val="0"/>
                              <w:marBottom w:val="0"/>
                              <w:divBdr>
                                <w:top w:val="none" w:sz="0" w:space="0" w:color="auto"/>
                                <w:left w:val="none" w:sz="0" w:space="0" w:color="auto"/>
                                <w:bottom w:val="none" w:sz="0" w:space="0" w:color="auto"/>
                                <w:right w:val="none" w:sz="0" w:space="0" w:color="auto"/>
                              </w:divBdr>
                              <w:divsChild>
                                <w:div w:id="293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9854">
      <w:bodyDiv w:val="1"/>
      <w:marLeft w:val="0"/>
      <w:marRight w:val="0"/>
      <w:marTop w:val="0"/>
      <w:marBottom w:val="0"/>
      <w:divBdr>
        <w:top w:val="none" w:sz="0" w:space="0" w:color="auto"/>
        <w:left w:val="none" w:sz="0" w:space="0" w:color="auto"/>
        <w:bottom w:val="none" w:sz="0" w:space="0" w:color="auto"/>
        <w:right w:val="none" w:sz="0" w:space="0" w:color="auto"/>
      </w:divBdr>
      <w:divsChild>
        <w:div w:id="201138917">
          <w:marLeft w:val="0"/>
          <w:marRight w:val="0"/>
          <w:marTop w:val="120"/>
          <w:marBottom w:val="120"/>
          <w:divBdr>
            <w:top w:val="none" w:sz="0" w:space="0" w:color="auto"/>
            <w:left w:val="none" w:sz="0" w:space="0" w:color="auto"/>
            <w:bottom w:val="none" w:sz="0" w:space="0" w:color="auto"/>
            <w:right w:val="none" w:sz="0" w:space="0" w:color="auto"/>
          </w:divBdr>
          <w:divsChild>
            <w:div w:id="1994023666">
              <w:marLeft w:val="0"/>
              <w:marRight w:val="0"/>
              <w:marTop w:val="0"/>
              <w:marBottom w:val="0"/>
              <w:divBdr>
                <w:top w:val="none" w:sz="0" w:space="0" w:color="auto"/>
                <w:left w:val="none" w:sz="0" w:space="0" w:color="auto"/>
                <w:bottom w:val="none" w:sz="0" w:space="0" w:color="auto"/>
                <w:right w:val="none" w:sz="0" w:space="0" w:color="auto"/>
              </w:divBdr>
            </w:div>
          </w:divsChild>
        </w:div>
        <w:div w:id="518353694">
          <w:marLeft w:val="0"/>
          <w:marRight w:val="0"/>
          <w:marTop w:val="0"/>
          <w:marBottom w:val="0"/>
          <w:divBdr>
            <w:top w:val="none" w:sz="0" w:space="0" w:color="auto"/>
            <w:left w:val="none" w:sz="0" w:space="0" w:color="auto"/>
            <w:bottom w:val="none" w:sz="0" w:space="0" w:color="auto"/>
            <w:right w:val="none" w:sz="0" w:space="0" w:color="auto"/>
          </w:divBdr>
          <w:divsChild>
            <w:div w:id="163588316">
              <w:marLeft w:val="0"/>
              <w:marRight w:val="0"/>
              <w:marTop w:val="0"/>
              <w:marBottom w:val="240"/>
              <w:divBdr>
                <w:top w:val="single" w:sz="6" w:space="0" w:color="DDDDDD"/>
                <w:left w:val="single" w:sz="6" w:space="0" w:color="DDDDDD"/>
                <w:bottom w:val="single" w:sz="6" w:space="0" w:color="CCCCCC"/>
                <w:right w:val="single" w:sz="6" w:space="0" w:color="DDDDDD"/>
              </w:divBdr>
              <w:divsChild>
                <w:div w:id="1902131249">
                  <w:marLeft w:val="0"/>
                  <w:marRight w:val="0"/>
                  <w:marTop w:val="0"/>
                  <w:marBottom w:val="0"/>
                  <w:divBdr>
                    <w:top w:val="none" w:sz="0" w:space="0" w:color="auto"/>
                    <w:left w:val="none" w:sz="0" w:space="0" w:color="auto"/>
                    <w:bottom w:val="single" w:sz="6" w:space="0" w:color="DDDDDD"/>
                    <w:right w:val="none" w:sz="0" w:space="0" w:color="auto"/>
                  </w:divBdr>
                  <w:divsChild>
                    <w:div w:id="149710564">
                      <w:marLeft w:val="0"/>
                      <w:marRight w:val="0"/>
                      <w:marTop w:val="0"/>
                      <w:marBottom w:val="0"/>
                      <w:divBdr>
                        <w:top w:val="none" w:sz="0" w:space="0" w:color="auto"/>
                        <w:left w:val="none" w:sz="0" w:space="0" w:color="auto"/>
                        <w:bottom w:val="none" w:sz="0" w:space="0" w:color="auto"/>
                        <w:right w:val="none" w:sz="0" w:space="0" w:color="auto"/>
                      </w:divBdr>
                      <w:divsChild>
                        <w:div w:id="2012683613">
                          <w:marLeft w:val="0"/>
                          <w:marRight w:val="0"/>
                          <w:marTop w:val="0"/>
                          <w:marBottom w:val="0"/>
                          <w:divBdr>
                            <w:top w:val="none" w:sz="0" w:space="0" w:color="auto"/>
                            <w:left w:val="none" w:sz="0" w:space="0" w:color="auto"/>
                            <w:bottom w:val="none" w:sz="0" w:space="0" w:color="auto"/>
                            <w:right w:val="none" w:sz="0" w:space="0" w:color="auto"/>
                          </w:divBdr>
                          <w:divsChild>
                            <w:div w:id="2101245413">
                              <w:marLeft w:val="0"/>
                              <w:marRight w:val="0"/>
                              <w:marTop w:val="0"/>
                              <w:marBottom w:val="0"/>
                              <w:divBdr>
                                <w:top w:val="none" w:sz="0" w:space="0" w:color="auto"/>
                                <w:left w:val="none" w:sz="0" w:space="0" w:color="auto"/>
                                <w:bottom w:val="none" w:sz="0" w:space="0" w:color="auto"/>
                                <w:right w:val="none" w:sz="0" w:space="0" w:color="auto"/>
                              </w:divBdr>
                              <w:divsChild>
                                <w:div w:id="105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26">
          <w:marLeft w:val="0"/>
          <w:marRight w:val="0"/>
          <w:marTop w:val="0"/>
          <w:marBottom w:val="0"/>
          <w:divBdr>
            <w:top w:val="none" w:sz="0" w:space="0" w:color="auto"/>
            <w:left w:val="none" w:sz="0" w:space="0" w:color="auto"/>
            <w:bottom w:val="none" w:sz="0" w:space="0" w:color="auto"/>
            <w:right w:val="none" w:sz="0" w:space="0" w:color="auto"/>
          </w:divBdr>
          <w:divsChild>
            <w:div w:id="1002587783">
              <w:marLeft w:val="0"/>
              <w:marRight w:val="0"/>
              <w:marTop w:val="0"/>
              <w:marBottom w:val="240"/>
              <w:divBdr>
                <w:top w:val="single" w:sz="6" w:space="0" w:color="DDDDDD"/>
                <w:left w:val="single" w:sz="6" w:space="0" w:color="DDDDDD"/>
                <w:bottom w:val="single" w:sz="6" w:space="0" w:color="CCCCCC"/>
                <w:right w:val="single" w:sz="6" w:space="0" w:color="DDDDDD"/>
              </w:divBdr>
              <w:divsChild>
                <w:div w:id="857236716">
                  <w:marLeft w:val="0"/>
                  <w:marRight w:val="0"/>
                  <w:marTop w:val="0"/>
                  <w:marBottom w:val="0"/>
                  <w:divBdr>
                    <w:top w:val="none" w:sz="0" w:space="0" w:color="auto"/>
                    <w:left w:val="none" w:sz="0" w:space="0" w:color="auto"/>
                    <w:bottom w:val="single" w:sz="6" w:space="0" w:color="DDDDDD"/>
                    <w:right w:val="none" w:sz="0" w:space="0" w:color="auto"/>
                  </w:divBdr>
                  <w:divsChild>
                    <w:div w:id="550651740">
                      <w:marLeft w:val="0"/>
                      <w:marRight w:val="0"/>
                      <w:marTop w:val="0"/>
                      <w:marBottom w:val="0"/>
                      <w:divBdr>
                        <w:top w:val="none" w:sz="0" w:space="0" w:color="auto"/>
                        <w:left w:val="none" w:sz="0" w:space="0" w:color="auto"/>
                        <w:bottom w:val="none" w:sz="0" w:space="0" w:color="auto"/>
                        <w:right w:val="none" w:sz="0" w:space="0" w:color="auto"/>
                      </w:divBdr>
                      <w:divsChild>
                        <w:div w:id="196176034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sChild>
                                <w:div w:id="68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776">
          <w:marLeft w:val="0"/>
          <w:marRight w:val="0"/>
          <w:marTop w:val="0"/>
          <w:marBottom w:val="0"/>
          <w:divBdr>
            <w:top w:val="none" w:sz="0" w:space="0" w:color="auto"/>
            <w:left w:val="none" w:sz="0" w:space="0" w:color="auto"/>
            <w:bottom w:val="none" w:sz="0" w:space="0" w:color="auto"/>
            <w:right w:val="none" w:sz="0" w:space="0" w:color="auto"/>
          </w:divBdr>
          <w:divsChild>
            <w:div w:id="257638564">
              <w:marLeft w:val="0"/>
              <w:marRight w:val="0"/>
              <w:marTop w:val="0"/>
              <w:marBottom w:val="240"/>
              <w:divBdr>
                <w:top w:val="single" w:sz="6" w:space="0" w:color="DDDDDD"/>
                <w:left w:val="single" w:sz="6" w:space="0" w:color="DDDDDD"/>
                <w:bottom w:val="single" w:sz="6" w:space="0" w:color="CCCCCC"/>
                <w:right w:val="single" w:sz="6" w:space="0" w:color="DDDDDD"/>
              </w:divBdr>
              <w:divsChild>
                <w:div w:id="1059287460">
                  <w:marLeft w:val="0"/>
                  <w:marRight w:val="0"/>
                  <w:marTop w:val="0"/>
                  <w:marBottom w:val="0"/>
                  <w:divBdr>
                    <w:top w:val="none" w:sz="0" w:space="0" w:color="auto"/>
                    <w:left w:val="none" w:sz="0" w:space="0" w:color="auto"/>
                    <w:bottom w:val="single" w:sz="6" w:space="0" w:color="DDDDDD"/>
                    <w:right w:val="none" w:sz="0" w:space="0" w:color="auto"/>
                  </w:divBdr>
                  <w:divsChild>
                    <w:div w:id="1745183702">
                      <w:marLeft w:val="0"/>
                      <w:marRight w:val="0"/>
                      <w:marTop w:val="0"/>
                      <w:marBottom w:val="0"/>
                      <w:divBdr>
                        <w:top w:val="none" w:sz="0" w:space="0" w:color="auto"/>
                        <w:left w:val="none" w:sz="0" w:space="0" w:color="auto"/>
                        <w:bottom w:val="none" w:sz="0" w:space="0" w:color="auto"/>
                        <w:right w:val="none" w:sz="0" w:space="0" w:color="auto"/>
                      </w:divBdr>
                      <w:divsChild>
                        <w:div w:id="965698466">
                          <w:marLeft w:val="0"/>
                          <w:marRight w:val="0"/>
                          <w:marTop w:val="0"/>
                          <w:marBottom w:val="0"/>
                          <w:divBdr>
                            <w:top w:val="none" w:sz="0" w:space="0" w:color="auto"/>
                            <w:left w:val="none" w:sz="0" w:space="0" w:color="auto"/>
                            <w:bottom w:val="none" w:sz="0" w:space="0" w:color="auto"/>
                            <w:right w:val="none" w:sz="0" w:space="0" w:color="auto"/>
                          </w:divBdr>
                          <w:divsChild>
                            <w:div w:id="1930001652">
                              <w:marLeft w:val="0"/>
                              <w:marRight w:val="0"/>
                              <w:marTop w:val="0"/>
                              <w:marBottom w:val="0"/>
                              <w:divBdr>
                                <w:top w:val="none" w:sz="0" w:space="0" w:color="auto"/>
                                <w:left w:val="none" w:sz="0" w:space="0" w:color="auto"/>
                                <w:bottom w:val="none" w:sz="0" w:space="0" w:color="auto"/>
                                <w:right w:val="none" w:sz="0" w:space="0" w:color="auto"/>
                              </w:divBdr>
                              <w:divsChild>
                                <w:div w:id="1351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629">
      <w:bodyDiv w:val="1"/>
      <w:marLeft w:val="0"/>
      <w:marRight w:val="0"/>
      <w:marTop w:val="0"/>
      <w:marBottom w:val="0"/>
      <w:divBdr>
        <w:top w:val="none" w:sz="0" w:space="0" w:color="auto"/>
        <w:left w:val="none" w:sz="0" w:space="0" w:color="auto"/>
        <w:bottom w:val="none" w:sz="0" w:space="0" w:color="auto"/>
        <w:right w:val="none" w:sz="0" w:space="0" w:color="auto"/>
      </w:divBdr>
      <w:divsChild>
        <w:div w:id="1745955769">
          <w:marLeft w:val="0"/>
          <w:marRight w:val="0"/>
          <w:marTop w:val="0"/>
          <w:marBottom w:val="0"/>
          <w:divBdr>
            <w:top w:val="none" w:sz="0" w:space="0" w:color="auto"/>
            <w:left w:val="none" w:sz="0" w:space="0" w:color="auto"/>
            <w:bottom w:val="none" w:sz="0" w:space="0" w:color="auto"/>
            <w:right w:val="none" w:sz="0" w:space="0" w:color="auto"/>
          </w:divBdr>
          <w:divsChild>
            <w:div w:id="1968465323">
              <w:marLeft w:val="0"/>
              <w:marRight w:val="0"/>
              <w:marTop w:val="0"/>
              <w:marBottom w:val="240"/>
              <w:divBdr>
                <w:top w:val="single" w:sz="6" w:space="0" w:color="DDDDDD"/>
                <w:left w:val="single" w:sz="6" w:space="0" w:color="DDDDDD"/>
                <w:bottom w:val="single" w:sz="6" w:space="0" w:color="CCCCCC"/>
                <w:right w:val="single" w:sz="6" w:space="0" w:color="DDDDDD"/>
              </w:divBdr>
              <w:divsChild>
                <w:div w:id="810054412">
                  <w:marLeft w:val="0"/>
                  <w:marRight w:val="0"/>
                  <w:marTop w:val="0"/>
                  <w:marBottom w:val="0"/>
                  <w:divBdr>
                    <w:top w:val="none" w:sz="0" w:space="0" w:color="auto"/>
                    <w:left w:val="none" w:sz="0" w:space="0" w:color="auto"/>
                    <w:bottom w:val="single" w:sz="6" w:space="0" w:color="DDDDDD"/>
                    <w:right w:val="none" w:sz="0" w:space="0" w:color="auto"/>
                  </w:divBdr>
                  <w:divsChild>
                    <w:div w:id="711226874">
                      <w:marLeft w:val="0"/>
                      <w:marRight w:val="0"/>
                      <w:marTop w:val="0"/>
                      <w:marBottom w:val="0"/>
                      <w:divBdr>
                        <w:top w:val="none" w:sz="0" w:space="0" w:color="auto"/>
                        <w:left w:val="none" w:sz="0" w:space="0" w:color="auto"/>
                        <w:bottom w:val="none" w:sz="0" w:space="0" w:color="auto"/>
                        <w:right w:val="none" w:sz="0" w:space="0" w:color="auto"/>
                      </w:divBdr>
                      <w:divsChild>
                        <w:div w:id="1560164987">
                          <w:marLeft w:val="0"/>
                          <w:marRight w:val="0"/>
                          <w:marTop w:val="0"/>
                          <w:marBottom w:val="0"/>
                          <w:divBdr>
                            <w:top w:val="none" w:sz="0" w:space="0" w:color="auto"/>
                            <w:left w:val="none" w:sz="0" w:space="0" w:color="auto"/>
                            <w:bottom w:val="none" w:sz="0" w:space="0" w:color="auto"/>
                            <w:right w:val="none" w:sz="0" w:space="0" w:color="auto"/>
                          </w:divBdr>
                          <w:divsChild>
                            <w:div w:id="1349915068">
                              <w:marLeft w:val="0"/>
                              <w:marRight w:val="0"/>
                              <w:marTop w:val="0"/>
                              <w:marBottom w:val="0"/>
                              <w:divBdr>
                                <w:top w:val="none" w:sz="0" w:space="0" w:color="auto"/>
                                <w:left w:val="none" w:sz="0" w:space="0" w:color="auto"/>
                                <w:bottom w:val="none" w:sz="0" w:space="0" w:color="auto"/>
                                <w:right w:val="none" w:sz="0" w:space="0" w:color="auto"/>
                              </w:divBdr>
                              <w:divsChild>
                                <w:div w:id="1334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209">
      <w:bodyDiv w:val="1"/>
      <w:marLeft w:val="0"/>
      <w:marRight w:val="0"/>
      <w:marTop w:val="0"/>
      <w:marBottom w:val="0"/>
      <w:divBdr>
        <w:top w:val="none" w:sz="0" w:space="0" w:color="auto"/>
        <w:left w:val="none" w:sz="0" w:space="0" w:color="auto"/>
        <w:bottom w:val="none" w:sz="0" w:space="0" w:color="auto"/>
        <w:right w:val="none" w:sz="0" w:space="0" w:color="auto"/>
      </w:divBdr>
      <w:divsChild>
        <w:div w:id="1933050027">
          <w:marLeft w:val="0"/>
          <w:marRight w:val="0"/>
          <w:marTop w:val="0"/>
          <w:marBottom w:val="0"/>
          <w:divBdr>
            <w:top w:val="none" w:sz="0" w:space="0" w:color="auto"/>
            <w:left w:val="none" w:sz="0" w:space="0" w:color="auto"/>
            <w:bottom w:val="none" w:sz="0" w:space="0" w:color="auto"/>
            <w:right w:val="none" w:sz="0" w:space="0" w:color="auto"/>
          </w:divBdr>
          <w:divsChild>
            <w:div w:id="1140654213">
              <w:marLeft w:val="0"/>
              <w:marRight w:val="0"/>
              <w:marTop w:val="0"/>
              <w:marBottom w:val="240"/>
              <w:divBdr>
                <w:top w:val="single" w:sz="6" w:space="0" w:color="DDDDDD"/>
                <w:left w:val="single" w:sz="6" w:space="0" w:color="DDDDDD"/>
                <w:bottom w:val="single" w:sz="6" w:space="0" w:color="CCCCCC"/>
                <w:right w:val="single" w:sz="6" w:space="0" w:color="DDDDDD"/>
              </w:divBdr>
              <w:divsChild>
                <w:div w:id="1288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753">
          <w:marLeft w:val="0"/>
          <w:marRight w:val="0"/>
          <w:marTop w:val="0"/>
          <w:marBottom w:val="0"/>
          <w:divBdr>
            <w:top w:val="none" w:sz="0" w:space="0" w:color="auto"/>
            <w:left w:val="none" w:sz="0" w:space="0" w:color="auto"/>
            <w:bottom w:val="none" w:sz="0" w:space="0" w:color="auto"/>
            <w:right w:val="none" w:sz="0" w:space="0" w:color="auto"/>
          </w:divBdr>
          <w:divsChild>
            <w:div w:id="1379165893">
              <w:marLeft w:val="0"/>
              <w:marRight w:val="0"/>
              <w:marTop w:val="0"/>
              <w:marBottom w:val="240"/>
              <w:divBdr>
                <w:top w:val="single" w:sz="6" w:space="0" w:color="DDDDDD"/>
                <w:left w:val="single" w:sz="6" w:space="0" w:color="DDDDDD"/>
                <w:bottom w:val="single" w:sz="6" w:space="0" w:color="CCCCCC"/>
                <w:right w:val="single" w:sz="6" w:space="0" w:color="DDDDDD"/>
              </w:divBdr>
              <w:divsChild>
                <w:div w:id="1799566248">
                  <w:marLeft w:val="0"/>
                  <w:marRight w:val="0"/>
                  <w:marTop w:val="0"/>
                  <w:marBottom w:val="0"/>
                  <w:divBdr>
                    <w:top w:val="none" w:sz="0" w:space="0" w:color="auto"/>
                    <w:left w:val="none" w:sz="0" w:space="0" w:color="auto"/>
                    <w:bottom w:val="single" w:sz="6" w:space="0" w:color="DDDDDD"/>
                    <w:right w:val="none" w:sz="0" w:space="0" w:color="auto"/>
                  </w:divBdr>
                  <w:divsChild>
                    <w:div w:id="1179730725">
                      <w:marLeft w:val="0"/>
                      <w:marRight w:val="0"/>
                      <w:marTop w:val="0"/>
                      <w:marBottom w:val="0"/>
                      <w:divBdr>
                        <w:top w:val="none" w:sz="0" w:space="0" w:color="auto"/>
                        <w:left w:val="none" w:sz="0" w:space="0" w:color="auto"/>
                        <w:bottom w:val="none" w:sz="0" w:space="0" w:color="auto"/>
                        <w:right w:val="none" w:sz="0" w:space="0" w:color="auto"/>
                      </w:divBdr>
                      <w:divsChild>
                        <w:div w:id="1759016893">
                          <w:marLeft w:val="0"/>
                          <w:marRight w:val="0"/>
                          <w:marTop w:val="0"/>
                          <w:marBottom w:val="0"/>
                          <w:divBdr>
                            <w:top w:val="none" w:sz="0" w:space="0" w:color="auto"/>
                            <w:left w:val="none" w:sz="0" w:space="0" w:color="auto"/>
                            <w:bottom w:val="none" w:sz="0" w:space="0" w:color="auto"/>
                            <w:right w:val="none" w:sz="0" w:space="0" w:color="auto"/>
                          </w:divBdr>
                          <w:divsChild>
                            <w:div w:id="184369936">
                              <w:marLeft w:val="0"/>
                              <w:marRight w:val="0"/>
                              <w:marTop w:val="0"/>
                              <w:marBottom w:val="0"/>
                              <w:divBdr>
                                <w:top w:val="none" w:sz="0" w:space="0" w:color="auto"/>
                                <w:left w:val="none" w:sz="0" w:space="0" w:color="auto"/>
                                <w:bottom w:val="none" w:sz="0" w:space="0" w:color="auto"/>
                                <w:right w:val="none" w:sz="0" w:space="0" w:color="auto"/>
                              </w:divBdr>
                              <w:divsChild>
                                <w:div w:id="433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1641">
      <w:bodyDiv w:val="1"/>
      <w:marLeft w:val="0"/>
      <w:marRight w:val="0"/>
      <w:marTop w:val="0"/>
      <w:marBottom w:val="0"/>
      <w:divBdr>
        <w:top w:val="none" w:sz="0" w:space="0" w:color="auto"/>
        <w:left w:val="none" w:sz="0" w:space="0" w:color="auto"/>
        <w:bottom w:val="none" w:sz="0" w:space="0" w:color="auto"/>
        <w:right w:val="none" w:sz="0" w:space="0" w:color="auto"/>
      </w:divBdr>
      <w:divsChild>
        <w:div w:id="389617742">
          <w:marLeft w:val="0"/>
          <w:marRight w:val="0"/>
          <w:marTop w:val="0"/>
          <w:marBottom w:val="0"/>
          <w:divBdr>
            <w:top w:val="none" w:sz="0" w:space="0" w:color="auto"/>
            <w:left w:val="none" w:sz="0" w:space="0" w:color="auto"/>
            <w:bottom w:val="none" w:sz="0" w:space="0" w:color="auto"/>
            <w:right w:val="none" w:sz="0" w:space="0" w:color="auto"/>
          </w:divBdr>
          <w:divsChild>
            <w:div w:id="1658463111">
              <w:marLeft w:val="0"/>
              <w:marRight w:val="0"/>
              <w:marTop w:val="0"/>
              <w:marBottom w:val="240"/>
              <w:divBdr>
                <w:top w:val="single" w:sz="6" w:space="0" w:color="DDDDDD"/>
                <w:left w:val="single" w:sz="6" w:space="0" w:color="DDDDDD"/>
                <w:bottom w:val="single" w:sz="6" w:space="0" w:color="CCCCCC"/>
                <w:right w:val="single" w:sz="6" w:space="0" w:color="DDDDDD"/>
              </w:divBdr>
              <w:divsChild>
                <w:div w:id="1506358675">
                  <w:marLeft w:val="0"/>
                  <w:marRight w:val="0"/>
                  <w:marTop w:val="0"/>
                  <w:marBottom w:val="0"/>
                  <w:divBdr>
                    <w:top w:val="none" w:sz="0" w:space="0" w:color="auto"/>
                    <w:left w:val="none" w:sz="0" w:space="0" w:color="auto"/>
                    <w:bottom w:val="single" w:sz="6" w:space="0" w:color="DDDDDD"/>
                    <w:right w:val="none" w:sz="0" w:space="0" w:color="auto"/>
                  </w:divBdr>
                  <w:divsChild>
                    <w:div w:id="985430907">
                      <w:marLeft w:val="0"/>
                      <w:marRight w:val="0"/>
                      <w:marTop w:val="0"/>
                      <w:marBottom w:val="0"/>
                      <w:divBdr>
                        <w:top w:val="none" w:sz="0" w:space="0" w:color="auto"/>
                        <w:left w:val="none" w:sz="0" w:space="0" w:color="auto"/>
                        <w:bottom w:val="none" w:sz="0" w:space="0" w:color="auto"/>
                        <w:right w:val="none" w:sz="0" w:space="0" w:color="auto"/>
                      </w:divBdr>
                      <w:divsChild>
                        <w:div w:id="1428309846">
                          <w:marLeft w:val="0"/>
                          <w:marRight w:val="0"/>
                          <w:marTop w:val="0"/>
                          <w:marBottom w:val="0"/>
                          <w:divBdr>
                            <w:top w:val="none" w:sz="0" w:space="0" w:color="auto"/>
                            <w:left w:val="none" w:sz="0" w:space="0" w:color="auto"/>
                            <w:bottom w:val="none" w:sz="0" w:space="0" w:color="auto"/>
                            <w:right w:val="none" w:sz="0" w:space="0" w:color="auto"/>
                          </w:divBdr>
                          <w:divsChild>
                            <w:div w:id="1605262161">
                              <w:marLeft w:val="0"/>
                              <w:marRight w:val="0"/>
                              <w:marTop w:val="0"/>
                              <w:marBottom w:val="0"/>
                              <w:divBdr>
                                <w:top w:val="none" w:sz="0" w:space="0" w:color="auto"/>
                                <w:left w:val="none" w:sz="0" w:space="0" w:color="auto"/>
                                <w:bottom w:val="none" w:sz="0" w:space="0" w:color="auto"/>
                                <w:right w:val="none" w:sz="0" w:space="0" w:color="auto"/>
                              </w:divBdr>
                              <w:divsChild>
                                <w:div w:id="1652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 TargetMode="External" /><Relationship Id="rId5" Type="http://schemas.openxmlformats.org/officeDocument/2006/relationships/hyperlink" Target="https://gist.github.com/amankharwal/ccf48c11291895064d2973049293a397" TargetMode="External" /><Relationship Id="rId4" Type="http://schemas.openxmlformats.org/officeDocument/2006/relationships/hyperlink" Target="https://gist.github.com/amankharwal/ccf48c11291895064d2973049293a397/raw/a8e66fb6069c7b7cdb4f28f003a6aab7ba3c99de/earthquak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 Dharani</dc:creator>
  <cp:keywords/>
  <dc:description/>
  <cp:lastModifiedBy>Bava Dharani</cp:lastModifiedBy>
  <cp:revision>2</cp:revision>
  <dcterms:created xsi:type="dcterms:W3CDTF">2023-11-01T14:12:00Z</dcterms:created>
  <dcterms:modified xsi:type="dcterms:W3CDTF">2023-11-01T14:12:00Z</dcterms:modified>
</cp:coreProperties>
</file>